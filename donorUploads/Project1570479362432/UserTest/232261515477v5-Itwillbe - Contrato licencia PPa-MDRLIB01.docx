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0EEFE" w14:textId="77777777" w:rsidR="001442D1" w:rsidRPr="002526F7" w:rsidRDefault="001442D1">
      <w:pPr>
        <w:jc w:val="center"/>
        <w:rPr>
          <w:lang w:val="es-ES"/>
        </w:rPr>
      </w:pPr>
      <w:bookmarkStart w:id="0" w:name="_GoBack"/>
      <w:bookmarkEnd w:id="0"/>
    </w:p>
    <w:p w14:paraId="53BD6C66" w14:textId="77777777" w:rsidR="001442D1" w:rsidRPr="002526F7" w:rsidRDefault="001442D1">
      <w:pPr>
        <w:jc w:val="center"/>
        <w:rPr>
          <w:lang w:val="es-ES"/>
        </w:rPr>
      </w:pPr>
    </w:p>
    <w:p w14:paraId="24F47500" w14:textId="77777777" w:rsidR="001442D1" w:rsidRPr="002526F7" w:rsidRDefault="001442D1">
      <w:pPr>
        <w:jc w:val="center"/>
        <w:rPr>
          <w:sz w:val="28"/>
          <w:szCs w:val="28"/>
          <w:lang w:val="es-ES"/>
        </w:rPr>
      </w:pPr>
    </w:p>
    <w:p w14:paraId="513942B6" w14:textId="77777777" w:rsidR="001442D1" w:rsidRPr="002526F7" w:rsidRDefault="001442D1">
      <w:pPr>
        <w:jc w:val="center"/>
        <w:rPr>
          <w:sz w:val="28"/>
          <w:szCs w:val="28"/>
          <w:lang w:val="es-ES"/>
        </w:rPr>
      </w:pPr>
    </w:p>
    <w:p w14:paraId="1CC1256C" w14:textId="77777777" w:rsidR="001442D1" w:rsidRPr="00541F58" w:rsidRDefault="002B6012">
      <w:pPr>
        <w:jc w:val="center"/>
        <w:rPr>
          <w:b/>
          <w:smallCaps/>
          <w:sz w:val="32"/>
          <w:szCs w:val="32"/>
          <w:lang w:val="es-ES"/>
        </w:rPr>
      </w:pPr>
      <w:r>
        <w:rPr>
          <w:b/>
          <w:smallCaps/>
          <w:sz w:val="32"/>
          <w:szCs w:val="32"/>
          <w:lang w:val="es-ES"/>
        </w:rPr>
        <w:t>itwillbe</w:t>
      </w:r>
    </w:p>
    <w:p w14:paraId="38C569E4" w14:textId="77777777" w:rsidR="001442D1" w:rsidRPr="002526F7" w:rsidRDefault="001442D1">
      <w:pPr>
        <w:jc w:val="center"/>
        <w:rPr>
          <w:b/>
          <w:smallCaps/>
          <w:sz w:val="28"/>
          <w:szCs w:val="28"/>
          <w:lang w:val="es-ES_tradnl"/>
        </w:rPr>
      </w:pPr>
    </w:p>
    <w:p w14:paraId="087C1883" w14:textId="77777777" w:rsidR="001442D1" w:rsidRPr="002526F7" w:rsidRDefault="001442D1">
      <w:pPr>
        <w:jc w:val="center"/>
        <w:rPr>
          <w:sz w:val="28"/>
          <w:szCs w:val="28"/>
          <w:lang w:val="es-ES_tradnl"/>
        </w:rPr>
      </w:pPr>
      <w:r w:rsidRPr="002526F7">
        <w:rPr>
          <w:sz w:val="28"/>
          <w:szCs w:val="28"/>
          <w:lang w:val="es-ES_tradnl"/>
        </w:rPr>
        <w:t>- y -</w:t>
      </w:r>
    </w:p>
    <w:p w14:paraId="1BC51469" w14:textId="77777777" w:rsidR="001442D1" w:rsidRPr="002526F7" w:rsidRDefault="001442D1">
      <w:pPr>
        <w:jc w:val="center"/>
        <w:rPr>
          <w:sz w:val="28"/>
          <w:szCs w:val="28"/>
          <w:lang w:val="es-ES_tradnl"/>
        </w:rPr>
      </w:pPr>
    </w:p>
    <w:p w14:paraId="72ACCA2C" w14:textId="77777777" w:rsidR="001442D1" w:rsidRPr="002526F7" w:rsidRDefault="001442D1">
      <w:pPr>
        <w:jc w:val="center"/>
        <w:rPr>
          <w:sz w:val="28"/>
          <w:szCs w:val="28"/>
          <w:lang w:val="es-ES_tradnl"/>
        </w:rPr>
      </w:pPr>
    </w:p>
    <w:p w14:paraId="69D4E581" w14:textId="77777777" w:rsidR="001407F6" w:rsidRPr="002526F7" w:rsidRDefault="001407F6" w:rsidP="001407F6">
      <w:pPr>
        <w:jc w:val="center"/>
        <w:rPr>
          <w:sz w:val="28"/>
          <w:szCs w:val="28"/>
          <w:lang w:val="es-ES_tradnl"/>
        </w:rPr>
      </w:pPr>
      <w:r w:rsidRPr="0034233D">
        <w:rPr>
          <w:sz w:val="28"/>
          <w:szCs w:val="28"/>
          <w:lang w:val="es-ES_tradnl"/>
        </w:rPr>
        <w:t>[●]</w:t>
      </w:r>
    </w:p>
    <w:p w14:paraId="277578E1" w14:textId="77777777" w:rsidR="001442D1" w:rsidRPr="002526F7" w:rsidRDefault="001442D1">
      <w:pPr>
        <w:jc w:val="center"/>
        <w:rPr>
          <w:b/>
          <w:smallCaps/>
          <w:sz w:val="28"/>
          <w:szCs w:val="28"/>
          <w:lang w:val="es-ES_tradnl"/>
        </w:rPr>
      </w:pPr>
    </w:p>
    <w:p w14:paraId="60AB229B" w14:textId="77777777" w:rsidR="001442D1" w:rsidRPr="002526F7" w:rsidRDefault="001442D1">
      <w:pPr>
        <w:jc w:val="center"/>
        <w:rPr>
          <w:b/>
          <w:smallCaps/>
          <w:sz w:val="28"/>
          <w:szCs w:val="28"/>
          <w:lang w:val="es-ES_tradnl"/>
        </w:rPr>
      </w:pPr>
      <w:r w:rsidRPr="002526F7">
        <w:rPr>
          <w:b/>
          <w:smallCaps/>
          <w:sz w:val="28"/>
          <w:szCs w:val="28"/>
          <w:lang w:val="es-ES_tradnl"/>
        </w:rPr>
        <w:t xml:space="preserve">(como </w:t>
      </w:r>
      <w:r w:rsidR="00F66426" w:rsidRPr="00F66426">
        <w:rPr>
          <w:smallCaps/>
          <w:sz w:val="28"/>
          <w:szCs w:val="28"/>
          <w:lang w:val="es-ES_tradnl"/>
        </w:rPr>
        <w:t>"</w:t>
      </w:r>
      <w:r w:rsidR="00184F83">
        <w:rPr>
          <w:b/>
          <w:smallCaps/>
          <w:sz w:val="28"/>
          <w:szCs w:val="28"/>
          <w:lang w:val="es-ES_tradnl"/>
        </w:rPr>
        <w:t>Licenciatario</w:t>
      </w:r>
      <w:r w:rsidR="00F66426" w:rsidRPr="00F66426">
        <w:rPr>
          <w:smallCaps/>
          <w:sz w:val="28"/>
          <w:szCs w:val="28"/>
          <w:lang w:val="es-ES_tradnl"/>
        </w:rPr>
        <w:t>"</w:t>
      </w:r>
      <w:r w:rsidRPr="002526F7">
        <w:rPr>
          <w:b/>
          <w:smallCaps/>
          <w:sz w:val="28"/>
          <w:szCs w:val="28"/>
          <w:lang w:val="es-ES_tradnl"/>
        </w:rPr>
        <w:t>)</w:t>
      </w:r>
    </w:p>
    <w:p w14:paraId="205B9078" w14:textId="77777777" w:rsidR="001442D1" w:rsidRPr="002526F7" w:rsidRDefault="001442D1">
      <w:pPr>
        <w:jc w:val="center"/>
        <w:rPr>
          <w:sz w:val="32"/>
          <w:szCs w:val="32"/>
          <w:lang w:val="es-ES_tradnl"/>
        </w:rPr>
      </w:pPr>
    </w:p>
    <w:p w14:paraId="73C1FE3E" w14:textId="77777777" w:rsidR="001442D1" w:rsidRPr="002526F7" w:rsidRDefault="001442D1">
      <w:pPr>
        <w:jc w:val="center"/>
        <w:rPr>
          <w:sz w:val="32"/>
          <w:szCs w:val="32"/>
          <w:lang w:val="es-ES_tradnl"/>
        </w:rPr>
      </w:pPr>
    </w:p>
    <w:p w14:paraId="744388A1" w14:textId="77777777" w:rsidR="001442D1" w:rsidRPr="002526F7" w:rsidRDefault="001442D1">
      <w:pPr>
        <w:ind w:left="1575" w:right="1198"/>
        <w:jc w:val="center"/>
        <w:rPr>
          <w:sz w:val="32"/>
          <w:szCs w:val="32"/>
          <w:lang w:val="es-ES_tradnl"/>
        </w:rPr>
      </w:pPr>
    </w:p>
    <w:p w14:paraId="5DDD8F48" w14:textId="77777777" w:rsidR="001442D1" w:rsidRPr="002526F7" w:rsidRDefault="0034233D">
      <w:pPr>
        <w:ind w:left="1575" w:right="1198"/>
        <w:jc w:val="center"/>
        <w:rPr>
          <w:b/>
          <w:smallCaps/>
          <w:sz w:val="32"/>
          <w:szCs w:val="32"/>
          <w:lang w:val="es-ES"/>
        </w:rPr>
      </w:pPr>
      <w:r>
        <w:rPr>
          <w:b/>
          <w:smallCaps/>
          <w:sz w:val="32"/>
          <w:szCs w:val="32"/>
          <w:lang w:val="es-ES"/>
        </w:rPr>
        <w:t xml:space="preserve">Contrato de Licencia de </w:t>
      </w:r>
      <w:r w:rsidR="001407F6">
        <w:rPr>
          <w:b/>
          <w:smallCaps/>
          <w:sz w:val="32"/>
          <w:szCs w:val="32"/>
          <w:lang w:val="es-ES"/>
        </w:rPr>
        <w:t xml:space="preserve">Uso de </w:t>
      </w:r>
      <w:r w:rsidR="00184F83">
        <w:rPr>
          <w:b/>
          <w:smallCaps/>
          <w:sz w:val="32"/>
          <w:szCs w:val="32"/>
          <w:lang w:val="es-ES"/>
        </w:rPr>
        <w:t xml:space="preserve">La Aplicación </w:t>
      </w:r>
      <w:r w:rsidR="00184F83" w:rsidRPr="000A7F7A">
        <w:rPr>
          <w:b/>
          <w:smallCaps/>
          <w:color w:val="A6A6A6" w:themeColor="background1" w:themeShade="A6"/>
          <w:sz w:val="32"/>
          <w:szCs w:val="32"/>
          <w:lang w:val="es-ES"/>
        </w:rPr>
        <w:t>PP</w:t>
      </w:r>
      <w:r w:rsidR="00184F83" w:rsidRPr="00184F83">
        <w:rPr>
          <w:b/>
          <w:smallCaps/>
          <w:color w:val="4BACC6" w:themeColor="accent5"/>
          <w:sz w:val="32"/>
          <w:szCs w:val="32"/>
          <w:lang w:val="es-ES"/>
        </w:rPr>
        <w:t>a</w:t>
      </w:r>
    </w:p>
    <w:p w14:paraId="17CEB4AB" w14:textId="77777777" w:rsidR="001442D1" w:rsidRPr="002526F7" w:rsidRDefault="001442D1">
      <w:pPr>
        <w:jc w:val="center"/>
        <w:rPr>
          <w:b/>
          <w:smallCaps/>
          <w:lang w:val="es-ES"/>
        </w:rPr>
      </w:pPr>
    </w:p>
    <w:p w14:paraId="6FF5D318" w14:textId="77777777" w:rsidR="001442D1" w:rsidRPr="002526F7" w:rsidRDefault="001442D1">
      <w:pPr>
        <w:jc w:val="center"/>
        <w:rPr>
          <w:lang w:val="es-ES"/>
        </w:rPr>
      </w:pPr>
    </w:p>
    <w:p w14:paraId="44B02ACB" w14:textId="77777777" w:rsidR="001442D1" w:rsidRPr="002526F7" w:rsidRDefault="001442D1">
      <w:pPr>
        <w:jc w:val="center"/>
        <w:rPr>
          <w:lang w:val="es-ES"/>
        </w:rPr>
      </w:pPr>
    </w:p>
    <w:p w14:paraId="356676F4" w14:textId="77777777" w:rsidR="001442D1" w:rsidRPr="002526F7" w:rsidRDefault="001442D1">
      <w:pPr>
        <w:jc w:val="center"/>
        <w:rPr>
          <w:sz w:val="28"/>
          <w:szCs w:val="28"/>
          <w:lang w:val="es-ES"/>
        </w:rPr>
      </w:pPr>
    </w:p>
    <w:p w14:paraId="36EE33E0" w14:textId="77777777" w:rsidR="001E6B07" w:rsidRPr="002526F7" w:rsidRDefault="001E6B07">
      <w:pPr>
        <w:pStyle w:val="Body1"/>
        <w:jc w:val="center"/>
        <w:rPr>
          <w:sz w:val="28"/>
          <w:szCs w:val="28"/>
          <w:lang w:val="es-ES"/>
        </w:rPr>
      </w:pPr>
    </w:p>
    <w:p w14:paraId="6B48EBEB" w14:textId="77777777" w:rsidR="001442D1" w:rsidRPr="002526F7" w:rsidRDefault="001442D1">
      <w:pPr>
        <w:pStyle w:val="Body1"/>
        <w:jc w:val="center"/>
        <w:rPr>
          <w:sz w:val="28"/>
          <w:szCs w:val="28"/>
          <w:lang w:val="es-ES"/>
        </w:rPr>
      </w:pPr>
    </w:p>
    <w:p w14:paraId="678F8483" w14:textId="77777777" w:rsidR="001442D1" w:rsidRPr="002526F7" w:rsidRDefault="001442D1">
      <w:pPr>
        <w:pStyle w:val="Body1"/>
        <w:jc w:val="center"/>
        <w:rPr>
          <w:sz w:val="28"/>
          <w:szCs w:val="28"/>
          <w:lang w:val="es-ES"/>
        </w:rPr>
      </w:pPr>
    </w:p>
    <w:p w14:paraId="07DB9665" w14:textId="77777777" w:rsidR="001442D1" w:rsidRPr="002526F7" w:rsidRDefault="001442D1">
      <w:pPr>
        <w:pStyle w:val="Body1"/>
        <w:jc w:val="center"/>
        <w:rPr>
          <w:sz w:val="24"/>
          <w:lang w:val="es-ES"/>
        </w:rPr>
      </w:pPr>
      <w:r w:rsidRPr="002526F7">
        <w:rPr>
          <w:sz w:val="24"/>
          <w:lang w:val="es-ES"/>
        </w:rPr>
        <w:t>En [●], a [●]</w:t>
      </w:r>
      <w:r w:rsidR="00C83059">
        <w:rPr>
          <w:sz w:val="24"/>
          <w:lang w:val="es-ES"/>
        </w:rPr>
        <w:t xml:space="preserve"> de 2</w:t>
      </w:r>
      <w:r w:rsidR="00184F83">
        <w:rPr>
          <w:sz w:val="24"/>
          <w:lang w:val="es-ES"/>
        </w:rPr>
        <w:t>017</w:t>
      </w:r>
    </w:p>
    <w:p w14:paraId="0E255D63" w14:textId="77777777" w:rsidR="001442D1" w:rsidRPr="002526F7" w:rsidRDefault="001442D1">
      <w:pPr>
        <w:tabs>
          <w:tab w:val="left" w:pos="567"/>
        </w:tabs>
        <w:jc w:val="center"/>
        <w:rPr>
          <w:rStyle w:val="BoldText"/>
          <w:smallCaps/>
          <w:lang w:val="es-ES"/>
        </w:rPr>
      </w:pPr>
    </w:p>
    <w:p w14:paraId="4A7C5763" w14:textId="77777777" w:rsidR="001442D1" w:rsidRPr="002526F7" w:rsidRDefault="001442D1">
      <w:pPr>
        <w:tabs>
          <w:tab w:val="left" w:pos="567"/>
        </w:tabs>
        <w:jc w:val="center"/>
        <w:rPr>
          <w:rStyle w:val="BoldText"/>
          <w:smallCaps/>
          <w:lang w:val="es-ES"/>
        </w:rPr>
      </w:pPr>
    </w:p>
    <w:p w14:paraId="1F314230" w14:textId="77777777" w:rsidR="001442D1" w:rsidRPr="002526F7" w:rsidRDefault="001442D1">
      <w:pPr>
        <w:tabs>
          <w:tab w:val="left" w:pos="567"/>
        </w:tabs>
        <w:jc w:val="center"/>
        <w:rPr>
          <w:rStyle w:val="BoldText"/>
          <w:smallCaps/>
          <w:lang w:val="es-ES"/>
        </w:rPr>
      </w:pPr>
    </w:p>
    <w:p w14:paraId="3FC50161" w14:textId="77777777" w:rsidR="001442D1" w:rsidRPr="002526F7" w:rsidRDefault="001442D1">
      <w:pPr>
        <w:tabs>
          <w:tab w:val="left" w:pos="567"/>
        </w:tabs>
        <w:jc w:val="center"/>
        <w:rPr>
          <w:rStyle w:val="BoldText"/>
          <w:smallCaps/>
          <w:lang w:val="es-ES"/>
        </w:rPr>
      </w:pPr>
    </w:p>
    <w:p w14:paraId="03D2CD32" w14:textId="77777777" w:rsidR="001442D1" w:rsidRPr="002526F7" w:rsidRDefault="001442D1">
      <w:pPr>
        <w:tabs>
          <w:tab w:val="left" w:pos="567"/>
        </w:tabs>
        <w:jc w:val="center"/>
        <w:rPr>
          <w:rStyle w:val="BoldText"/>
          <w:smallCaps/>
          <w:lang w:val="es-ES"/>
        </w:rPr>
      </w:pPr>
    </w:p>
    <w:p w14:paraId="49169A4E" w14:textId="77777777" w:rsidR="002F5E13" w:rsidRDefault="001442D1" w:rsidP="000016E0">
      <w:pPr>
        <w:tabs>
          <w:tab w:val="left" w:pos="567"/>
        </w:tabs>
        <w:jc w:val="center"/>
        <w:rPr>
          <w:rFonts w:ascii="Arial Bold" w:hAnsi="Arial Bold" w:hint="eastAsia"/>
          <w:b/>
          <w:smallCaps/>
          <w:lang w:val="es-ES"/>
        </w:rPr>
      </w:pPr>
      <w:r w:rsidRPr="002526F7">
        <w:rPr>
          <w:rStyle w:val="BoldText"/>
          <w:smallCaps/>
          <w:lang w:val="es-ES"/>
        </w:rPr>
        <w:br w:type="page"/>
      </w:r>
    </w:p>
    <w:p w14:paraId="032A8372" w14:textId="77777777" w:rsidR="002968C8" w:rsidRDefault="002968C8" w:rsidP="0034233D">
      <w:pPr>
        <w:tabs>
          <w:tab w:val="left" w:pos="567"/>
          <w:tab w:val="right" w:pos="9135"/>
        </w:tabs>
        <w:jc w:val="center"/>
        <w:rPr>
          <w:rStyle w:val="BoldText"/>
          <w:smallCaps/>
          <w:lang w:val="es-ES"/>
        </w:rPr>
      </w:pPr>
    </w:p>
    <w:p w14:paraId="11016F7A" w14:textId="77777777" w:rsidR="000016E0" w:rsidRDefault="000016E0" w:rsidP="0034233D">
      <w:pPr>
        <w:tabs>
          <w:tab w:val="left" w:pos="567"/>
          <w:tab w:val="right" w:pos="9135"/>
        </w:tabs>
        <w:jc w:val="center"/>
        <w:rPr>
          <w:rStyle w:val="BoldText"/>
          <w:smallCaps/>
          <w:lang w:val="es-ES"/>
        </w:rPr>
      </w:pPr>
      <w:r>
        <w:rPr>
          <w:rStyle w:val="BoldText"/>
          <w:smallCaps/>
          <w:lang w:val="es-ES"/>
        </w:rPr>
        <w:t>CONTENIDO</w:t>
      </w:r>
    </w:p>
    <w:p w14:paraId="7F1E6499" w14:textId="77777777" w:rsidR="000016E0" w:rsidRDefault="000016E0" w:rsidP="0034233D">
      <w:pPr>
        <w:tabs>
          <w:tab w:val="left" w:pos="567"/>
          <w:tab w:val="right" w:pos="9135"/>
        </w:tabs>
        <w:jc w:val="center"/>
        <w:rPr>
          <w:rStyle w:val="BoldText"/>
          <w:smallCaps/>
          <w:lang w:val="es-ES"/>
        </w:rPr>
      </w:pPr>
    </w:p>
    <w:sdt>
      <w:sdtPr>
        <w:rPr>
          <w:rStyle w:val="Heading1Text"/>
        </w:rPr>
        <w:id w:val="925383354"/>
        <w:docPartObj>
          <w:docPartGallery w:val="Table of Contents"/>
          <w:docPartUnique/>
        </w:docPartObj>
      </w:sdtPr>
      <w:sdtEndPr>
        <w:rPr>
          <w:rStyle w:val="DefaultParagraphFont"/>
          <w:b w:val="0"/>
          <w:smallCaps w:val="0"/>
        </w:rPr>
      </w:sdtEndPr>
      <w:sdtContent>
        <w:p w14:paraId="4C064B26" w14:textId="77777777" w:rsidR="00F4408E" w:rsidRPr="005C3BF6" w:rsidRDefault="00F4408E" w:rsidP="00F4408E">
          <w:pPr>
            <w:jc w:val="center"/>
          </w:pPr>
        </w:p>
        <w:p w14:paraId="287DDD87" w14:textId="77777777" w:rsidR="00F4408E" w:rsidRPr="008F4DD1" w:rsidRDefault="00F4408E" w:rsidP="00535492">
          <w:pPr>
            <w:pStyle w:val="Body1"/>
            <w:tabs>
              <w:tab w:val="right" w:pos="9072"/>
            </w:tabs>
            <w:rPr>
              <w:rStyle w:val="Heading1Text"/>
            </w:rPr>
          </w:pPr>
          <w:r w:rsidRPr="00F4408E">
            <w:rPr>
              <w:rStyle w:val="Heading1Text"/>
              <w:lang w:val="es-ES"/>
            </w:rPr>
            <w:t>Cláusula</w:t>
          </w:r>
          <w:r w:rsidRPr="008F4DD1">
            <w:rPr>
              <w:rStyle w:val="Heading1Text"/>
            </w:rPr>
            <w:tab/>
            <w:t>P</w:t>
          </w:r>
          <w:r>
            <w:rPr>
              <w:rStyle w:val="Heading1Text"/>
            </w:rPr>
            <w:t>ág.</w:t>
          </w:r>
        </w:p>
        <w:p w14:paraId="7FA84D05" w14:textId="77777777" w:rsidR="00846592" w:rsidRDefault="00F4408E">
          <w:pPr>
            <w:pStyle w:val="TOC1"/>
            <w:rPr>
              <w:rFonts w:asciiTheme="minorHAnsi" w:eastAsiaTheme="minorEastAsia" w:hAnsiTheme="minorHAnsi" w:cstheme="minorBidi"/>
              <w:b w:val="0"/>
              <w:smallCaps w:val="0"/>
              <w:noProof/>
              <w:sz w:val="22"/>
              <w:szCs w:val="22"/>
              <w:lang w:val="en-US" w:eastAsia="en-US"/>
            </w:rPr>
          </w:pPr>
          <w:r w:rsidRPr="005C3BF6">
            <w:rPr>
              <w:rFonts w:eastAsia="Times New Roman"/>
            </w:rPr>
            <w:fldChar w:fldCharType="begin"/>
          </w:r>
          <w:r w:rsidRPr="005C3BF6">
            <w:instrText xml:space="preserve"> TOC \f \h \z \t "Heading 1,1,Heading 1 Restart,1,Centred Heading,1,Centred Subheading,2,Sch  Title,1,Sch  Subtitle,2" </w:instrText>
          </w:r>
          <w:r w:rsidRPr="005C3BF6">
            <w:rPr>
              <w:rFonts w:eastAsia="Times New Roman"/>
            </w:rPr>
            <w:fldChar w:fldCharType="separate"/>
          </w:r>
          <w:hyperlink w:anchor="_Toc476132544" w:history="1">
            <w:r w:rsidR="00846592" w:rsidRPr="00A53275">
              <w:rPr>
                <w:rStyle w:val="Hyperlink"/>
                <w:noProof/>
                <w:lang w:val="es-ES"/>
              </w:rPr>
              <w:t>Documentos Contractuales y Jerarquía de Documentos</w:t>
            </w:r>
            <w:r w:rsidR="00846592">
              <w:rPr>
                <w:noProof/>
                <w:webHidden/>
              </w:rPr>
              <w:tab/>
            </w:r>
            <w:r w:rsidR="00846592">
              <w:rPr>
                <w:noProof/>
                <w:webHidden/>
              </w:rPr>
              <w:fldChar w:fldCharType="begin"/>
            </w:r>
            <w:r w:rsidR="00846592">
              <w:rPr>
                <w:noProof/>
                <w:webHidden/>
              </w:rPr>
              <w:instrText xml:space="preserve"> PAGEREF _Toc476132544 \h </w:instrText>
            </w:r>
            <w:r w:rsidR="00846592">
              <w:rPr>
                <w:noProof/>
                <w:webHidden/>
              </w:rPr>
            </w:r>
            <w:r w:rsidR="00846592">
              <w:rPr>
                <w:noProof/>
                <w:webHidden/>
              </w:rPr>
              <w:fldChar w:fldCharType="separate"/>
            </w:r>
            <w:r w:rsidR="00846592">
              <w:rPr>
                <w:noProof/>
                <w:webHidden/>
              </w:rPr>
              <w:t>2</w:t>
            </w:r>
            <w:r w:rsidR="00846592">
              <w:rPr>
                <w:noProof/>
                <w:webHidden/>
              </w:rPr>
              <w:fldChar w:fldCharType="end"/>
            </w:r>
          </w:hyperlink>
        </w:p>
        <w:p w14:paraId="769FB5DE" w14:textId="77777777" w:rsidR="00846592" w:rsidRDefault="00A31E9B">
          <w:pPr>
            <w:pStyle w:val="TOC1"/>
            <w:rPr>
              <w:rFonts w:asciiTheme="minorHAnsi" w:eastAsiaTheme="minorEastAsia" w:hAnsiTheme="minorHAnsi" w:cstheme="minorBidi"/>
              <w:b w:val="0"/>
              <w:smallCaps w:val="0"/>
              <w:noProof/>
              <w:sz w:val="22"/>
              <w:szCs w:val="22"/>
              <w:lang w:val="en-US" w:eastAsia="en-US"/>
            </w:rPr>
          </w:pPr>
          <w:hyperlink w:anchor="_Toc476132545" w:history="1">
            <w:r w:rsidR="00846592" w:rsidRPr="00A53275">
              <w:rPr>
                <w:rStyle w:val="Hyperlink"/>
                <w:noProof/>
                <w:lang w:val="es-ES"/>
              </w:rPr>
              <w:t>Interpretación</w:t>
            </w:r>
            <w:r w:rsidR="00846592">
              <w:rPr>
                <w:noProof/>
                <w:webHidden/>
              </w:rPr>
              <w:tab/>
            </w:r>
            <w:r w:rsidR="00846592">
              <w:rPr>
                <w:noProof/>
                <w:webHidden/>
              </w:rPr>
              <w:fldChar w:fldCharType="begin"/>
            </w:r>
            <w:r w:rsidR="00846592">
              <w:rPr>
                <w:noProof/>
                <w:webHidden/>
              </w:rPr>
              <w:instrText xml:space="preserve"> PAGEREF _Toc476132545 \h </w:instrText>
            </w:r>
            <w:r w:rsidR="00846592">
              <w:rPr>
                <w:noProof/>
                <w:webHidden/>
              </w:rPr>
            </w:r>
            <w:r w:rsidR="00846592">
              <w:rPr>
                <w:noProof/>
                <w:webHidden/>
              </w:rPr>
              <w:fldChar w:fldCharType="separate"/>
            </w:r>
            <w:r w:rsidR="00846592">
              <w:rPr>
                <w:noProof/>
                <w:webHidden/>
              </w:rPr>
              <w:t>2</w:t>
            </w:r>
            <w:r w:rsidR="00846592">
              <w:rPr>
                <w:noProof/>
                <w:webHidden/>
              </w:rPr>
              <w:fldChar w:fldCharType="end"/>
            </w:r>
          </w:hyperlink>
        </w:p>
        <w:p w14:paraId="68110BFE" w14:textId="77777777" w:rsidR="00846592" w:rsidRDefault="00A31E9B">
          <w:pPr>
            <w:pStyle w:val="TOC1"/>
            <w:rPr>
              <w:rFonts w:asciiTheme="minorHAnsi" w:eastAsiaTheme="minorEastAsia" w:hAnsiTheme="minorHAnsi" w:cstheme="minorBidi"/>
              <w:b w:val="0"/>
              <w:smallCaps w:val="0"/>
              <w:noProof/>
              <w:sz w:val="22"/>
              <w:szCs w:val="22"/>
              <w:lang w:val="en-US" w:eastAsia="en-US"/>
            </w:rPr>
          </w:pPr>
          <w:hyperlink w:anchor="_Toc476132546" w:history="1">
            <w:r w:rsidR="00846592" w:rsidRPr="00A53275">
              <w:rPr>
                <w:rStyle w:val="Hyperlink"/>
                <w:noProof/>
                <w:lang w:val="es-ES"/>
              </w:rPr>
              <w:t>Definiciones</w:t>
            </w:r>
            <w:r w:rsidR="00846592">
              <w:rPr>
                <w:noProof/>
                <w:webHidden/>
              </w:rPr>
              <w:tab/>
            </w:r>
            <w:r w:rsidR="00846592">
              <w:rPr>
                <w:noProof/>
                <w:webHidden/>
              </w:rPr>
              <w:fldChar w:fldCharType="begin"/>
            </w:r>
            <w:r w:rsidR="00846592">
              <w:rPr>
                <w:noProof/>
                <w:webHidden/>
              </w:rPr>
              <w:instrText xml:space="preserve"> PAGEREF _Toc476132546 \h </w:instrText>
            </w:r>
            <w:r w:rsidR="00846592">
              <w:rPr>
                <w:noProof/>
                <w:webHidden/>
              </w:rPr>
            </w:r>
            <w:r w:rsidR="00846592">
              <w:rPr>
                <w:noProof/>
                <w:webHidden/>
              </w:rPr>
              <w:fldChar w:fldCharType="separate"/>
            </w:r>
            <w:r w:rsidR="00846592">
              <w:rPr>
                <w:noProof/>
                <w:webHidden/>
              </w:rPr>
              <w:t>2</w:t>
            </w:r>
            <w:r w:rsidR="00846592">
              <w:rPr>
                <w:noProof/>
                <w:webHidden/>
              </w:rPr>
              <w:fldChar w:fldCharType="end"/>
            </w:r>
          </w:hyperlink>
        </w:p>
        <w:p w14:paraId="71060356" w14:textId="77777777" w:rsidR="00846592" w:rsidRDefault="00A31E9B">
          <w:pPr>
            <w:pStyle w:val="TOC1"/>
            <w:rPr>
              <w:rFonts w:asciiTheme="minorHAnsi" w:eastAsiaTheme="minorEastAsia" w:hAnsiTheme="minorHAnsi" w:cstheme="minorBidi"/>
              <w:b w:val="0"/>
              <w:smallCaps w:val="0"/>
              <w:noProof/>
              <w:sz w:val="22"/>
              <w:szCs w:val="22"/>
              <w:lang w:val="en-US" w:eastAsia="en-US"/>
            </w:rPr>
          </w:pPr>
          <w:hyperlink w:anchor="_Toc476132547" w:history="1">
            <w:r w:rsidR="00846592" w:rsidRPr="00A53275">
              <w:rPr>
                <w:rStyle w:val="Hyperlink"/>
                <w:noProof/>
                <w:lang w:val="es-ES"/>
              </w:rPr>
              <w:t>Objeto</w:t>
            </w:r>
            <w:r w:rsidR="00846592">
              <w:rPr>
                <w:noProof/>
                <w:webHidden/>
              </w:rPr>
              <w:tab/>
            </w:r>
            <w:r w:rsidR="00846592">
              <w:rPr>
                <w:noProof/>
                <w:webHidden/>
              </w:rPr>
              <w:fldChar w:fldCharType="begin"/>
            </w:r>
            <w:r w:rsidR="00846592">
              <w:rPr>
                <w:noProof/>
                <w:webHidden/>
              </w:rPr>
              <w:instrText xml:space="preserve"> PAGEREF _Toc476132547 \h </w:instrText>
            </w:r>
            <w:r w:rsidR="00846592">
              <w:rPr>
                <w:noProof/>
                <w:webHidden/>
              </w:rPr>
            </w:r>
            <w:r w:rsidR="00846592">
              <w:rPr>
                <w:noProof/>
                <w:webHidden/>
              </w:rPr>
              <w:fldChar w:fldCharType="separate"/>
            </w:r>
            <w:r w:rsidR="00846592">
              <w:rPr>
                <w:noProof/>
                <w:webHidden/>
              </w:rPr>
              <w:t>4</w:t>
            </w:r>
            <w:r w:rsidR="00846592">
              <w:rPr>
                <w:noProof/>
                <w:webHidden/>
              </w:rPr>
              <w:fldChar w:fldCharType="end"/>
            </w:r>
          </w:hyperlink>
        </w:p>
        <w:p w14:paraId="0EBAE1F2" w14:textId="77777777" w:rsidR="00846592" w:rsidRDefault="00A31E9B">
          <w:pPr>
            <w:pStyle w:val="TOC1"/>
            <w:rPr>
              <w:rFonts w:asciiTheme="minorHAnsi" w:eastAsiaTheme="minorEastAsia" w:hAnsiTheme="minorHAnsi" w:cstheme="minorBidi"/>
              <w:b w:val="0"/>
              <w:smallCaps w:val="0"/>
              <w:noProof/>
              <w:sz w:val="22"/>
              <w:szCs w:val="22"/>
              <w:lang w:val="en-US" w:eastAsia="en-US"/>
            </w:rPr>
          </w:pPr>
          <w:hyperlink w:anchor="_Toc476132548" w:history="1">
            <w:r w:rsidR="00846592" w:rsidRPr="00A53275">
              <w:rPr>
                <w:rStyle w:val="Hyperlink"/>
                <w:noProof/>
                <w:lang w:val="es-ES"/>
              </w:rPr>
              <w:t>Licencia PPa</w:t>
            </w:r>
            <w:r w:rsidR="00846592">
              <w:rPr>
                <w:noProof/>
                <w:webHidden/>
              </w:rPr>
              <w:tab/>
            </w:r>
            <w:r w:rsidR="00846592">
              <w:rPr>
                <w:noProof/>
                <w:webHidden/>
              </w:rPr>
              <w:fldChar w:fldCharType="begin"/>
            </w:r>
            <w:r w:rsidR="00846592">
              <w:rPr>
                <w:noProof/>
                <w:webHidden/>
              </w:rPr>
              <w:instrText xml:space="preserve"> PAGEREF _Toc476132548 \h </w:instrText>
            </w:r>
            <w:r w:rsidR="00846592">
              <w:rPr>
                <w:noProof/>
                <w:webHidden/>
              </w:rPr>
            </w:r>
            <w:r w:rsidR="00846592">
              <w:rPr>
                <w:noProof/>
                <w:webHidden/>
              </w:rPr>
              <w:fldChar w:fldCharType="separate"/>
            </w:r>
            <w:r w:rsidR="00846592">
              <w:rPr>
                <w:noProof/>
                <w:webHidden/>
              </w:rPr>
              <w:t>5</w:t>
            </w:r>
            <w:r w:rsidR="00846592">
              <w:rPr>
                <w:noProof/>
                <w:webHidden/>
              </w:rPr>
              <w:fldChar w:fldCharType="end"/>
            </w:r>
          </w:hyperlink>
        </w:p>
        <w:p w14:paraId="327AC360" w14:textId="77777777" w:rsidR="00846592" w:rsidRDefault="00A31E9B">
          <w:pPr>
            <w:pStyle w:val="TOC1"/>
            <w:rPr>
              <w:rFonts w:asciiTheme="minorHAnsi" w:eastAsiaTheme="minorEastAsia" w:hAnsiTheme="minorHAnsi" w:cstheme="minorBidi"/>
              <w:b w:val="0"/>
              <w:smallCaps w:val="0"/>
              <w:noProof/>
              <w:sz w:val="22"/>
              <w:szCs w:val="22"/>
              <w:lang w:val="en-US" w:eastAsia="en-US"/>
            </w:rPr>
          </w:pPr>
          <w:hyperlink w:anchor="_Toc476132549" w:history="1">
            <w:r w:rsidR="00846592" w:rsidRPr="00A53275">
              <w:rPr>
                <w:rStyle w:val="Hyperlink"/>
                <w:noProof/>
                <w:lang w:val="es-ES_tradnl"/>
              </w:rPr>
              <w:t>Obligaciones Del Licenciatario</w:t>
            </w:r>
            <w:r w:rsidR="00846592">
              <w:rPr>
                <w:noProof/>
                <w:webHidden/>
              </w:rPr>
              <w:tab/>
            </w:r>
            <w:r w:rsidR="00846592">
              <w:rPr>
                <w:noProof/>
                <w:webHidden/>
              </w:rPr>
              <w:fldChar w:fldCharType="begin"/>
            </w:r>
            <w:r w:rsidR="00846592">
              <w:rPr>
                <w:noProof/>
                <w:webHidden/>
              </w:rPr>
              <w:instrText xml:space="preserve"> PAGEREF _Toc476132549 \h </w:instrText>
            </w:r>
            <w:r w:rsidR="00846592">
              <w:rPr>
                <w:noProof/>
                <w:webHidden/>
              </w:rPr>
            </w:r>
            <w:r w:rsidR="00846592">
              <w:rPr>
                <w:noProof/>
                <w:webHidden/>
              </w:rPr>
              <w:fldChar w:fldCharType="separate"/>
            </w:r>
            <w:r w:rsidR="00846592">
              <w:rPr>
                <w:noProof/>
                <w:webHidden/>
              </w:rPr>
              <w:t>6</w:t>
            </w:r>
            <w:r w:rsidR="00846592">
              <w:rPr>
                <w:noProof/>
                <w:webHidden/>
              </w:rPr>
              <w:fldChar w:fldCharType="end"/>
            </w:r>
          </w:hyperlink>
        </w:p>
        <w:p w14:paraId="2AA61823" w14:textId="77777777" w:rsidR="00846592" w:rsidRDefault="00A31E9B">
          <w:pPr>
            <w:pStyle w:val="TOC1"/>
            <w:rPr>
              <w:rFonts w:asciiTheme="minorHAnsi" w:eastAsiaTheme="minorEastAsia" w:hAnsiTheme="minorHAnsi" w:cstheme="minorBidi"/>
              <w:b w:val="0"/>
              <w:smallCaps w:val="0"/>
              <w:noProof/>
              <w:sz w:val="22"/>
              <w:szCs w:val="22"/>
              <w:lang w:val="en-US" w:eastAsia="en-US"/>
            </w:rPr>
          </w:pPr>
          <w:hyperlink w:anchor="_Toc476132550" w:history="1">
            <w:r w:rsidR="00846592" w:rsidRPr="00A53275">
              <w:rPr>
                <w:rStyle w:val="Hyperlink"/>
                <w:noProof/>
                <w:lang w:val="es-ES_tradnl"/>
              </w:rPr>
              <w:t>Restricciones en el Uso de PPa</w:t>
            </w:r>
            <w:r w:rsidR="00846592">
              <w:rPr>
                <w:noProof/>
                <w:webHidden/>
              </w:rPr>
              <w:tab/>
            </w:r>
            <w:r w:rsidR="00846592">
              <w:rPr>
                <w:noProof/>
                <w:webHidden/>
              </w:rPr>
              <w:fldChar w:fldCharType="begin"/>
            </w:r>
            <w:r w:rsidR="00846592">
              <w:rPr>
                <w:noProof/>
                <w:webHidden/>
              </w:rPr>
              <w:instrText xml:space="preserve"> PAGEREF _Toc476132550 \h </w:instrText>
            </w:r>
            <w:r w:rsidR="00846592">
              <w:rPr>
                <w:noProof/>
                <w:webHidden/>
              </w:rPr>
            </w:r>
            <w:r w:rsidR="00846592">
              <w:rPr>
                <w:noProof/>
                <w:webHidden/>
              </w:rPr>
              <w:fldChar w:fldCharType="separate"/>
            </w:r>
            <w:r w:rsidR="00846592">
              <w:rPr>
                <w:noProof/>
                <w:webHidden/>
              </w:rPr>
              <w:t>6</w:t>
            </w:r>
            <w:r w:rsidR="00846592">
              <w:rPr>
                <w:noProof/>
                <w:webHidden/>
              </w:rPr>
              <w:fldChar w:fldCharType="end"/>
            </w:r>
          </w:hyperlink>
        </w:p>
        <w:p w14:paraId="40F8BD86" w14:textId="77777777" w:rsidR="00846592" w:rsidRDefault="00A31E9B">
          <w:pPr>
            <w:pStyle w:val="TOC1"/>
            <w:rPr>
              <w:rFonts w:asciiTheme="minorHAnsi" w:eastAsiaTheme="minorEastAsia" w:hAnsiTheme="minorHAnsi" w:cstheme="minorBidi"/>
              <w:b w:val="0"/>
              <w:smallCaps w:val="0"/>
              <w:noProof/>
              <w:sz w:val="22"/>
              <w:szCs w:val="22"/>
              <w:lang w:val="en-US" w:eastAsia="en-US"/>
            </w:rPr>
          </w:pPr>
          <w:hyperlink w:anchor="_Toc476132551" w:history="1">
            <w:r w:rsidR="00846592" w:rsidRPr="00A53275">
              <w:rPr>
                <w:rStyle w:val="Hyperlink"/>
                <w:noProof/>
                <w:lang w:val="es-ES"/>
              </w:rPr>
              <w:t>Contenido Prohibido</w:t>
            </w:r>
            <w:r w:rsidR="00846592">
              <w:rPr>
                <w:noProof/>
                <w:webHidden/>
              </w:rPr>
              <w:tab/>
            </w:r>
            <w:r w:rsidR="00846592">
              <w:rPr>
                <w:noProof/>
                <w:webHidden/>
              </w:rPr>
              <w:fldChar w:fldCharType="begin"/>
            </w:r>
            <w:r w:rsidR="00846592">
              <w:rPr>
                <w:noProof/>
                <w:webHidden/>
              </w:rPr>
              <w:instrText xml:space="preserve"> PAGEREF _Toc476132551 \h </w:instrText>
            </w:r>
            <w:r w:rsidR="00846592">
              <w:rPr>
                <w:noProof/>
                <w:webHidden/>
              </w:rPr>
            </w:r>
            <w:r w:rsidR="00846592">
              <w:rPr>
                <w:noProof/>
                <w:webHidden/>
              </w:rPr>
              <w:fldChar w:fldCharType="separate"/>
            </w:r>
            <w:r w:rsidR="00846592">
              <w:rPr>
                <w:noProof/>
                <w:webHidden/>
              </w:rPr>
              <w:t>7</w:t>
            </w:r>
            <w:r w:rsidR="00846592">
              <w:rPr>
                <w:noProof/>
                <w:webHidden/>
              </w:rPr>
              <w:fldChar w:fldCharType="end"/>
            </w:r>
          </w:hyperlink>
        </w:p>
        <w:p w14:paraId="218B8A1C" w14:textId="77777777" w:rsidR="00846592" w:rsidRDefault="00A31E9B">
          <w:pPr>
            <w:pStyle w:val="TOC1"/>
            <w:rPr>
              <w:rFonts w:asciiTheme="minorHAnsi" w:eastAsiaTheme="minorEastAsia" w:hAnsiTheme="minorHAnsi" w:cstheme="minorBidi"/>
              <w:b w:val="0"/>
              <w:smallCaps w:val="0"/>
              <w:noProof/>
              <w:sz w:val="22"/>
              <w:szCs w:val="22"/>
              <w:lang w:val="en-US" w:eastAsia="en-US"/>
            </w:rPr>
          </w:pPr>
          <w:hyperlink w:anchor="_Toc476132552" w:history="1">
            <w:r w:rsidR="00846592" w:rsidRPr="00A53275">
              <w:rPr>
                <w:rStyle w:val="Hyperlink"/>
                <w:noProof/>
                <w:lang w:val="es-ES"/>
              </w:rPr>
              <w:t>Duración del Contrato</w:t>
            </w:r>
            <w:r w:rsidR="00846592">
              <w:rPr>
                <w:noProof/>
                <w:webHidden/>
              </w:rPr>
              <w:tab/>
            </w:r>
            <w:r w:rsidR="00846592">
              <w:rPr>
                <w:noProof/>
                <w:webHidden/>
              </w:rPr>
              <w:fldChar w:fldCharType="begin"/>
            </w:r>
            <w:r w:rsidR="00846592">
              <w:rPr>
                <w:noProof/>
                <w:webHidden/>
              </w:rPr>
              <w:instrText xml:space="preserve"> PAGEREF _Toc476132552 \h </w:instrText>
            </w:r>
            <w:r w:rsidR="00846592">
              <w:rPr>
                <w:noProof/>
                <w:webHidden/>
              </w:rPr>
            </w:r>
            <w:r w:rsidR="00846592">
              <w:rPr>
                <w:noProof/>
                <w:webHidden/>
              </w:rPr>
              <w:fldChar w:fldCharType="separate"/>
            </w:r>
            <w:r w:rsidR="00846592">
              <w:rPr>
                <w:noProof/>
                <w:webHidden/>
              </w:rPr>
              <w:t>7</w:t>
            </w:r>
            <w:r w:rsidR="00846592">
              <w:rPr>
                <w:noProof/>
                <w:webHidden/>
              </w:rPr>
              <w:fldChar w:fldCharType="end"/>
            </w:r>
          </w:hyperlink>
        </w:p>
        <w:p w14:paraId="013E1224" w14:textId="77777777" w:rsidR="00846592" w:rsidRDefault="00A31E9B">
          <w:pPr>
            <w:pStyle w:val="TOC1"/>
            <w:rPr>
              <w:rFonts w:asciiTheme="minorHAnsi" w:eastAsiaTheme="minorEastAsia" w:hAnsiTheme="minorHAnsi" w:cstheme="minorBidi"/>
              <w:b w:val="0"/>
              <w:smallCaps w:val="0"/>
              <w:noProof/>
              <w:sz w:val="22"/>
              <w:szCs w:val="22"/>
              <w:lang w:val="en-US" w:eastAsia="en-US"/>
            </w:rPr>
          </w:pPr>
          <w:hyperlink w:anchor="_Toc476132553" w:history="1">
            <w:r w:rsidR="00846592" w:rsidRPr="00A53275">
              <w:rPr>
                <w:rStyle w:val="Hyperlink"/>
                <w:noProof/>
                <w:lang w:val="es-ES"/>
              </w:rPr>
              <w:t>Resolución Anticipada</w:t>
            </w:r>
            <w:r w:rsidR="00846592">
              <w:rPr>
                <w:noProof/>
                <w:webHidden/>
              </w:rPr>
              <w:tab/>
            </w:r>
            <w:r w:rsidR="00846592">
              <w:rPr>
                <w:noProof/>
                <w:webHidden/>
              </w:rPr>
              <w:fldChar w:fldCharType="begin"/>
            </w:r>
            <w:r w:rsidR="00846592">
              <w:rPr>
                <w:noProof/>
                <w:webHidden/>
              </w:rPr>
              <w:instrText xml:space="preserve"> PAGEREF _Toc476132553 \h </w:instrText>
            </w:r>
            <w:r w:rsidR="00846592">
              <w:rPr>
                <w:noProof/>
                <w:webHidden/>
              </w:rPr>
            </w:r>
            <w:r w:rsidR="00846592">
              <w:rPr>
                <w:noProof/>
                <w:webHidden/>
              </w:rPr>
              <w:fldChar w:fldCharType="separate"/>
            </w:r>
            <w:r w:rsidR="00846592">
              <w:rPr>
                <w:noProof/>
                <w:webHidden/>
              </w:rPr>
              <w:t>7</w:t>
            </w:r>
            <w:r w:rsidR="00846592">
              <w:rPr>
                <w:noProof/>
                <w:webHidden/>
              </w:rPr>
              <w:fldChar w:fldCharType="end"/>
            </w:r>
          </w:hyperlink>
        </w:p>
        <w:p w14:paraId="454AAADF" w14:textId="77777777" w:rsidR="00846592" w:rsidRDefault="00A31E9B">
          <w:pPr>
            <w:pStyle w:val="TOC1"/>
            <w:rPr>
              <w:rFonts w:asciiTheme="minorHAnsi" w:eastAsiaTheme="minorEastAsia" w:hAnsiTheme="minorHAnsi" w:cstheme="minorBidi"/>
              <w:b w:val="0"/>
              <w:smallCaps w:val="0"/>
              <w:noProof/>
              <w:sz w:val="22"/>
              <w:szCs w:val="22"/>
              <w:lang w:val="en-US" w:eastAsia="en-US"/>
            </w:rPr>
          </w:pPr>
          <w:hyperlink w:anchor="_Toc476132554" w:history="1">
            <w:r w:rsidR="00846592" w:rsidRPr="00A53275">
              <w:rPr>
                <w:rStyle w:val="Hyperlink"/>
                <w:noProof/>
                <w:lang w:val="es-ES"/>
              </w:rPr>
              <w:t>Actos Posteriores a la Terminación</w:t>
            </w:r>
            <w:r w:rsidR="00846592">
              <w:rPr>
                <w:noProof/>
                <w:webHidden/>
              </w:rPr>
              <w:tab/>
            </w:r>
            <w:r w:rsidR="00846592">
              <w:rPr>
                <w:noProof/>
                <w:webHidden/>
              </w:rPr>
              <w:fldChar w:fldCharType="begin"/>
            </w:r>
            <w:r w:rsidR="00846592">
              <w:rPr>
                <w:noProof/>
                <w:webHidden/>
              </w:rPr>
              <w:instrText xml:space="preserve"> PAGEREF _Toc476132554 \h </w:instrText>
            </w:r>
            <w:r w:rsidR="00846592">
              <w:rPr>
                <w:noProof/>
                <w:webHidden/>
              </w:rPr>
            </w:r>
            <w:r w:rsidR="00846592">
              <w:rPr>
                <w:noProof/>
                <w:webHidden/>
              </w:rPr>
              <w:fldChar w:fldCharType="separate"/>
            </w:r>
            <w:r w:rsidR="00846592">
              <w:rPr>
                <w:noProof/>
                <w:webHidden/>
              </w:rPr>
              <w:t>8</w:t>
            </w:r>
            <w:r w:rsidR="00846592">
              <w:rPr>
                <w:noProof/>
                <w:webHidden/>
              </w:rPr>
              <w:fldChar w:fldCharType="end"/>
            </w:r>
          </w:hyperlink>
        </w:p>
        <w:p w14:paraId="5C8A04E7" w14:textId="77777777" w:rsidR="00846592" w:rsidRDefault="00A31E9B">
          <w:pPr>
            <w:pStyle w:val="TOC1"/>
            <w:rPr>
              <w:rFonts w:asciiTheme="minorHAnsi" w:eastAsiaTheme="minorEastAsia" w:hAnsiTheme="minorHAnsi" w:cstheme="minorBidi"/>
              <w:b w:val="0"/>
              <w:smallCaps w:val="0"/>
              <w:noProof/>
              <w:sz w:val="22"/>
              <w:szCs w:val="22"/>
              <w:lang w:val="en-US" w:eastAsia="en-US"/>
            </w:rPr>
          </w:pPr>
          <w:hyperlink w:anchor="_Toc476132555" w:history="1">
            <w:r w:rsidR="00846592" w:rsidRPr="00A53275">
              <w:rPr>
                <w:rStyle w:val="Hyperlink"/>
                <w:noProof/>
                <w:lang w:val="es-ES"/>
              </w:rPr>
              <w:t>Precio y Pago</w:t>
            </w:r>
            <w:r w:rsidR="00846592">
              <w:rPr>
                <w:noProof/>
                <w:webHidden/>
              </w:rPr>
              <w:tab/>
            </w:r>
            <w:r w:rsidR="00846592">
              <w:rPr>
                <w:noProof/>
                <w:webHidden/>
              </w:rPr>
              <w:fldChar w:fldCharType="begin"/>
            </w:r>
            <w:r w:rsidR="00846592">
              <w:rPr>
                <w:noProof/>
                <w:webHidden/>
              </w:rPr>
              <w:instrText xml:space="preserve"> PAGEREF _Toc476132555 \h </w:instrText>
            </w:r>
            <w:r w:rsidR="00846592">
              <w:rPr>
                <w:noProof/>
                <w:webHidden/>
              </w:rPr>
            </w:r>
            <w:r w:rsidR="00846592">
              <w:rPr>
                <w:noProof/>
                <w:webHidden/>
              </w:rPr>
              <w:fldChar w:fldCharType="separate"/>
            </w:r>
            <w:r w:rsidR="00846592">
              <w:rPr>
                <w:noProof/>
                <w:webHidden/>
              </w:rPr>
              <w:t>8</w:t>
            </w:r>
            <w:r w:rsidR="00846592">
              <w:rPr>
                <w:noProof/>
                <w:webHidden/>
              </w:rPr>
              <w:fldChar w:fldCharType="end"/>
            </w:r>
          </w:hyperlink>
        </w:p>
        <w:p w14:paraId="35EAF9B2" w14:textId="77777777" w:rsidR="00846592" w:rsidRDefault="00A31E9B">
          <w:pPr>
            <w:pStyle w:val="TOC1"/>
            <w:rPr>
              <w:rFonts w:asciiTheme="minorHAnsi" w:eastAsiaTheme="minorEastAsia" w:hAnsiTheme="minorHAnsi" w:cstheme="minorBidi"/>
              <w:b w:val="0"/>
              <w:smallCaps w:val="0"/>
              <w:noProof/>
              <w:sz w:val="22"/>
              <w:szCs w:val="22"/>
              <w:lang w:val="en-US" w:eastAsia="en-US"/>
            </w:rPr>
          </w:pPr>
          <w:hyperlink w:anchor="_Toc476132556" w:history="1">
            <w:r w:rsidR="00846592" w:rsidRPr="00A53275">
              <w:rPr>
                <w:rStyle w:val="Hyperlink"/>
                <w:noProof/>
                <w:lang w:val="es-ES"/>
              </w:rPr>
              <w:t>Derechos de Propiedad Intelectual</w:t>
            </w:r>
            <w:r w:rsidR="00846592">
              <w:rPr>
                <w:noProof/>
                <w:webHidden/>
              </w:rPr>
              <w:tab/>
            </w:r>
            <w:r w:rsidR="00846592">
              <w:rPr>
                <w:noProof/>
                <w:webHidden/>
              </w:rPr>
              <w:fldChar w:fldCharType="begin"/>
            </w:r>
            <w:r w:rsidR="00846592">
              <w:rPr>
                <w:noProof/>
                <w:webHidden/>
              </w:rPr>
              <w:instrText xml:space="preserve"> PAGEREF _Toc476132556 \h </w:instrText>
            </w:r>
            <w:r w:rsidR="00846592">
              <w:rPr>
                <w:noProof/>
                <w:webHidden/>
              </w:rPr>
            </w:r>
            <w:r w:rsidR="00846592">
              <w:rPr>
                <w:noProof/>
                <w:webHidden/>
              </w:rPr>
              <w:fldChar w:fldCharType="separate"/>
            </w:r>
            <w:r w:rsidR="00846592">
              <w:rPr>
                <w:noProof/>
                <w:webHidden/>
              </w:rPr>
              <w:t>9</w:t>
            </w:r>
            <w:r w:rsidR="00846592">
              <w:rPr>
                <w:noProof/>
                <w:webHidden/>
              </w:rPr>
              <w:fldChar w:fldCharType="end"/>
            </w:r>
          </w:hyperlink>
        </w:p>
        <w:p w14:paraId="1279EB19" w14:textId="77777777" w:rsidR="00846592" w:rsidRDefault="00A31E9B">
          <w:pPr>
            <w:pStyle w:val="TOC1"/>
            <w:rPr>
              <w:rFonts w:asciiTheme="minorHAnsi" w:eastAsiaTheme="minorEastAsia" w:hAnsiTheme="minorHAnsi" w:cstheme="minorBidi"/>
              <w:b w:val="0"/>
              <w:smallCaps w:val="0"/>
              <w:noProof/>
              <w:sz w:val="22"/>
              <w:szCs w:val="22"/>
              <w:lang w:val="en-US" w:eastAsia="en-US"/>
            </w:rPr>
          </w:pPr>
          <w:hyperlink w:anchor="_Toc476132557" w:history="1">
            <w:r w:rsidR="00846592" w:rsidRPr="00A53275">
              <w:rPr>
                <w:rStyle w:val="Hyperlink"/>
                <w:noProof/>
                <w:lang w:val="es-ES"/>
              </w:rPr>
              <w:t>Responsabilidad</w:t>
            </w:r>
            <w:r w:rsidR="00846592">
              <w:rPr>
                <w:noProof/>
                <w:webHidden/>
              </w:rPr>
              <w:tab/>
            </w:r>
            <w:r w:rsidR="00846592">
              <w:rPr>
                <w:noProof/>
                <w:webHidden/>
              </w:rPr>
              <w:fldChar w:fldCharType="begin"/>
            </w:r>
            <w:r w:rsidR="00846592">
              <w:rPr>
                <w:noProof/>
                <w:webHidden/>
              </w:rPr>
              <w:instrText xml:space="preserve"> PAGEREF _Toc476132557 \h </w:instrText>
            </w:r>
            <w:r w:rsidR="00846592">
              <w:rPr>
                <w:noProof/>
                <w:webHidden/>
              </w:rPr>
            </w:r>
            <w:r w:rsidR="00846592">
              <w:rPr>
                <w:noProof/>
                <w:webHidden/>
              </w:rPr>
              <w:fldChar w:fldCharType="separate"/>
            </w:r>
            <w:r w:rsidR="00846592">
              <w:rPr>
                <w:noProof/>
                <w:webHidden/>
              </w:rPr>
              <w:t>10</w:t>
            </w:r>
            <w:r w:rsidR="00846592">
              <w:rPr>
                <w:noProof/>
                <w:webHidden/>
              </w:rPr>
              <w:fldChar w:fldCharType="end"/>
            </w:r>
          </w:hyperlink>
        </w:p>
        <w:p w14:paraId="6A3CD1DB" w14:textId="77777777" w:rsidR="00846592" w:rsidRDefault="00A31E9B">
          <w:pPr>
            <w:pStyle w:val="TOC1"/>
            <w:rPr>
              <w:rFonts w:asciiTheme="minorHAnsi" w:eastAsiaTheme="minorEastAsia" w:hAnsiTheme="minorHAnsi" w:cstheme="minorBidi"/>
              <w:b w:val="0"/>
              <w:smallCaps w:val="0"/>
              <w:noProof/>
              <w:sz w:val="22"/>
              <w:szCs w:val="22"/>
              <w:lang w:val="en-US" w:eastAsia="en-US"/>
            </w:rPr>
          </w:pPr>
          <w:hyperlink w:anchor="_Toc476132558" w:history="1">
            <w:r w:rsidR="00846592" w:rsidRPr="00A53275">
              <w:rPr>
                <w:rStyle w:val="Hyperlink"/>
                <w:noProof/>
                <w:lang w:val="es-ES"/>
              </w:rPr>
              <w:t>Fuerza Mayor</w:t>
            </w:r>
            <w:r w:rsidR="00846592">
              <w:rPr>
                <w:noProof/>
                <w:webHidden/>
              </w:rPr>
              <w:tab/>
            </w:r>
            <w:r w:rsidR="00846592">
              <w:rPr>
                <w:noProof/>
                <w:webHidden/>
              </w:rPr>
              <w:fldChar w:fldCharType="begin"/>
            </w:r>
            <w:r w:rsidR="00846592">
              <w:rPr>
                <w:noProof/>
                <w:webHidden/>
              </w:rPr>
              <w:instrText xml:space="preserve"> PAGEREF _Toc476132558 \h </w:instrText>
            </w:r>
            <w:r w:rsidR="00846592">
              <w:rPr>
                <w:noProof/>
                <w:webHidden/>
              </w:rPr>
            </w:r>
            <w:r w:rsidR="00846592">
              <w:rPr>
                <w:noProof/>
                <w:webHidden/>
              </w:rPr>
              <w:fldChar w:fldCharType="separate"/>
            </w:r>
            <w:r w:rsidR="00846592">
              <w:rPr>
                <w:noProof/>
                <w:webHidden/>
              </w:rPr>
              <w:t>11</w:t>
            </w:r>
            <w:r w:rsidR="00846592">
              <w:rPr>
                <w:noProof/>
                <w:webHidden/>
              </w:rPr>
              <w:fldChar w:fldCharType="end"/>
            </w:r>
          </w:hyperlink>
        </w:p>
        <w:p w14:paraId="3A4BAC1B" w14:textId="77777777" w:rsidR="00846592" w:rsidRDefault="00A31E9B">
          <w:pPr>
            <w:pStyle w:val="TOC1"/>
            <w:rPr>
              <w:rFonts w:asciiTheme="minorHAnsi" w:eastAsiaTheme="minorEastAsia" w:hAnsiTheme="minorHAnsi" w:cstheme="minorBidi"/>
              <w:b w:val="0"/>
              <w:smallCaps w:val="0"/>
              <w:noProof/>
              <w:sz w:val="22"/>
              <w:szCs w:val="22"/>
              <w:lang w:val="en-US" w:eastAsia="en-US"/>
            </w:rPr>
          </w:pPr>
          <w:hyperlink w:anchor="_Toc476132559" w:history="1">
            <w:r w:rsidR="00846592" w:rsidRPr="00A53275">
              <w:rPr>
                <w:rStyle w:val="Hyperlink"/>
                <w:noProof/>
                <w:lang w:val="es-ES"/>
              </w:rPr>
              <w:t>Contratación de Servicios Por El Licenciatario</w:t>
            </w:r>
            <w:r w:rsidR="00846592">
              <w:rPr>
                <w:noProof/>
                <w:webHidden/>
              </w:rPr>
              <w:tab/>
            </w:r>
            <w:r w:rsidR="00846592">
              <w:rPr>
                <w:noProof/>
                <w:webHidden/>
              </w:rPr>
              <w:fldChar w:fldCharType="begin"/>
            </w:r>
            <w:r w:rsidR="00846592">
              <w:rPr>
                <w:noProof/>
                <w:webHidden/>
              </w:rPr>
              <w:instrText xml:space="preserve"> PAGEREF _Toc476132559 \h </w:instrText>
            </w:r>
            <w:r w:rsidR="00846592">
              <w:rPr>
                <w:noProof/>
                <w:webHidden/>
              </w:rPr>
            </w:r>
            <w:r w:rsidR="00846592">
              <w:rPr>
                <w:noProof/>
                <w:webHidden/>
              </w:rPr>
              <w:fldChar w:fldCharType="separate"/>
            </w:r>
            <w:r w:rsidR="00846592">
              <w:rPr>
                <w:noProof/>
                <w:webHidden/>
              </w:rPr>
              <w:t>11</w:t>
            </w:r>
            <w:r w:rsidR="00846592">
              <w:rPr>
                <w:noProof/>
                <w:webHidden/>
              </w:rPr>
              <w:fldChar w:fldCharType="end"/>
            </w:r>
          </w:hyperlink>
        </w:p>
        <w:p w14:paraId="041650B8" w14:textId="77777777" w:rsidR="00846592" w:rsidRDefault="00A31E9B">
          <w:pPr>
            <w:pStyle w:val="TOC1"/>
            <w:rPr>
              <w:rFonts w:asciiTheme="minorHAnsi" w:eastAsiaTheme="minorEastAsia" w:hAnsiTheme="minorHAnsi" w:cstheme="minorBidi"/>
              <w:b w:val="0"/>
              <w:smallCaps w:val="0"/>
              <w:noProof/>
              <w:sz w:val="22"/>
              <w:szCs w:val="22"/>
              <w:lang w:val="en-US" w:eastAsia="en-US"/>
            </w:rPr>
          </w:pPr>
          <w:hyperlink w:anchor="_Toc476132560" w:history="1">
            <w:r w:rsidR="00846592" w:rsidRPr="00A53275">
              <w:rPr>
                <w:rStyle w:val="Hyperlink"/>
                <w:noProof/>
                <w:lang w:val="es-ES"/>
              </w:rPr>
              <w:t>Confidencialidad</w:t>
            </w:r>
            <w:r w:rsidR="00846592">
              <w:rPr>
                <w:noProof/>
                <w:webHidden/>
              </w:rPr>
              <w:tab/>
            </w:r>
            <w:r w:rsidR="00846592">
              <w:rPr>
                <w:noProof/>
                <w:webHidden/>
              </w:rPr>
              <w:fldChar w:fldCharType="begin"/>
            </w:r>
            <w:r w:rsidR="00846592">
              <w:rPr>
                <w:noProof/>
                <w:webHidden/>
              </w:rPr>
              <w:instrText xml:space="preserve"> PAGEREF _Toc476132560 \h </w:instrText>
            </w:r>
            <w:r w:rsidR="00846592">
              <w:rPr>
                <w:noProof/>
                <w:webHidden/>
              </w:rPr>
            </w:r>
            <w:r w:rsidR="00846592">
              <w:rPr>
                <w:noProof/>
                <w:webHidden/>
              </w:rPr>
              <w:fldChar w:fldCharType="separate"/>
            </w:r>
            <w:r w:rsidR="00846592">
              <w:rPr>
                <w:noProof/>
                <w:webHidden/>
              </w:rPr>
              <w:t>12</w:t>
            </w:r>
            <w:r w:rsidR="00846592">
              <w:rPr>
                <w:noProof/>
                <w:webHidden/>
              </w:rPr>
              <w:fldChar w:fldCharType="end"/>
            </w:r>
          </w:hyperlink>
        </w:p>
        <w:p w14:paraId="67234C34" w14:textId="77777777" w:rsidR="00846592" w:rsidRDefault="00A31E9B">
          <w:pPr>
            <w:pStyle w:val="TOC1"/>
            <w:rPr>
              <w:rFonts w:asciiTheme="minorHAnsi" w:eastAsiaTheme="minorEastAsia" w:hAnsiTheme="minorHAnsi" w:cstheme="minorBidi"/>
              <w:b w:val="0"/>
              <w:smallCaps w:val="0"/>
              <w:noProof/>
              <w:sz w:val="22"/>
              <w:szCs w:val="22"/>
              <w:lang w:val="en-US" w:eastAsia="en-US"/>
            </w:rPr>
          </w:pPr>
          <w:hyperlink w:anchor="_Toc476132561" w:history="1">
            <w:r w:rsidR="00846592" w:rsidRPr="00A53275">
              <w:rPr>
                <w:rStyle w:val="Hyperlink"/>
                <w:noProof/>
                <w:lang w:val="es-ES"/>
              </w:rPr>
              <w:t>Auditoría</w:t>
            </w:r>
            <w:r w:rsidR="00846592">
              <w:rPr>
                <w:noProof/>
                <w:webHidden/>
              </w:rPr>
              <w:tab/>
            </w:r>
            <w:r w:rsidR="00846592">
              <w:rPr>
                <w:noProof/>
                <w:webHidden/>
              </w:rPr>
              <w:fldChar w:fldCharType="begin"/>
            </w:r>
            <w:r w:rsidR="00846592">
              <w:rPr>
                <w:noProof/>
                <w:webHidden/>
              </w:rPr>
              <w:instrText xml:space="preserve"> PAGEREF _Toc476132561 \h </w:instrText>
            </w:r>
            <w:r w:rsidR="00846592">
              <w:rPr>
                <w:noProof/>
                <w:webHidden/>
              </w:rPr>
            </w:r>
            <w:r w:rsidR="00846592">
              <w:rPr>
                <w:noProof/>
                <w:webHidden/>
              </w:rPr>
              <w:fldChar w:fldCharType="separate"/>
            </w:r>
            <w:r w:rsidR="00846592">
              <w:rPr>
                <w:noProof/>
                <w:webHidden/>
              </w:rPr>
              <w:t>12</w:t>
            </w:r>
            <w:r w:rsidR="00846592">
              <w:rPr>
                <w:noProof/>
                <w:webHidden/>
              </w:rPr>
              <w:fldChar w:fldCharType="end"/>
            </w:r>
          </w:hyperlink>
        </w:p>
        <w:p w14:paraId="502F4AEB" w14:textId="77777777" w:rsidR="00846592" w:rsidRDefault="00A31E9B">
          <w:pPr>
            <w:pStyle w:val="TOC1"/>
            <w:rPr>
              <w:rFonts w:asciiTheme="minorHAnsi" w:eastAsiaTheme="minorEastAsia" w:hAnsiTheme="minorHAnsi" w:cstheme="minorBidi"/>
              <w:b w:val="0"/>
              <w:smallCaps w:val="0"/>
              <w:noProof/>
              <w:sz w:val="22"/>
              <w:szCs w:val="22"/>
              <w:lang w:val="en-US" w:eastAsia="en-US"/>
            </w:rPr>
          </w:pPr>
          <w:hyperlink w:anchor="_Toc476132562" w:history="1">
            <w:r w:rsidR="00846592" w:rsidRPr="00A53275">
              <w:rPr>
                <w:rStyle w:val="Hyperlink"/>
                <w:noProof/>
                <w:lang w:val="es-ES"/>
              </w:rPr>
              <w:t>Cesión</w:t>
            </w:r>
            <w:r w:rsidR="00846592">
              <w:rPr>
                <w:noProof/>
                <w:webHidden/>
              </w:rPr>
              <w:tab/>
            </w:r>
            <w:r w:rsidR="00846592">
              <w:rPr>
                <w:noProof/>
                <w:webHidden/>
              </w:rPr>
              <w:tab/>
            </w:r>
            <w:r w:rsidR="00846592">
              <w:rPr>
                <w:noProof/>
                <w:webHidden/>
              </w:rPr>
              <w:fldChar w:fldCharType="begin"/>
            </w:r>
            <w:r w:rsidR="00846592">
              <w:rPr>
                <w:noProof/>
                <w:webHidden/>
              </w:rPr>
              <w:instrText xml:space="preserve"> PAGEREF _Toc476132562 \h </w:instrText>
            </w:r>
            <w:r w:rsidR="00846592">
              <w:rPr>
                <w:noProof/>
                <w:webHidden/>
              </w:rPr>
            </w:r>
            <w:r w:rsidR="00846592">
              <w:rPr>
                <w:noProof/>
                <w:webHidden/>
              </w:rPr>
              <w:fldChar w:fldCharType="separate"/>
            </w:r>
            <w:r w:rsidR="00846592">
              <w:rPr>
                <w:noProof/>
                <w:webHidden/>
              </w:rPr>
              <w:t>13</w:t>
            </w:r>
            <w:r w:rsidR="00846592">
              <w:rPr>
                <w:noProof/>
                <w:webHidden/>
              </w:rPr>
              <w:fldChar w:fldCharType="end"/>
            </w:r>
          </w:hyperlink>
        </w:p>
        <w:p w14:paraId="415A0604" w14:textId="77777777" w:rsidR="00846592" w:rsidRDefault="00A31E9B">
          <w:pPr>
            <w:pStyle w:val="TOC1"/>
            <w:rPr>
              <w:rFonts w:asciiTheme="minorHAnsi" w:eastAsiaTheme="minorEastAsia" w:hAnsiTheme="minorHAnsi" w:cstheme="minorBidi"/>
              <w:b w:val="0"/>
              <w:smallCaps w:val="0"/>
              <w:noProof/>
              <w:sz w:val="22"/>
              <w:szCs w:val="22"/>
              <w:lang w:val="en-US" w:eastAsia="en-US"/>
            </w:rPr>
          </w:pPr>
          <w:hyperlink w:anchor="_Toc476132563" w:history="1">
            <w:r w:rsidR="00846592" w:rsidRPr="00A53275">
              <w:rPr>
                <w:rStyle w:val="Hyperlink"/>
                <w:noProof/>
                <w:lang w:val="es-ES"/>
              </w:rPr>
              <w:t>Independencia de las Partes</w:t>
            </w:r>
            <w:r w:rsidR="00846592">
              <w:rPr>
                <w:noProof/>
                <w:webHidden/>
              </w:rPr>
              <w:tab/>
            </w:r>
            <w:r w:rsidR="00846592">
              <w:rPr>
                <w:noProof/>
                <w:webHidden/>
              </w:rPr>
              <w:fldChar w:fldCharType="begin"/>
            </w:r>
            <w:r w:rsidR="00846592">
              <w:rPr>
                <w:noProof/>
                <w:webHidden/>
              </w:rPr>
              <w:instrText xml:space="preserve"> PAGEREF _Toc476132563 \h </w:instrText>
            </w:r>
            <w:r w:rsidR="00846592">
              <w:rPr>
                <w:noProof/>
                <w:webHidden/>
              </w:rPr>
            </w:r>
            <w:r w:rsidR="00846592">
              <w:rPr>
                <w:noProof/>
                <w:webHidden/>
              </w:rPr>
              <w:fldChar w:fldCharType="separate"/>
            </w:r>
            <w:r w:rsidR="00846592">
              <w:rPr>
                <w:noProof/>
                <w:webHidden/>
              </w:rPr>
              <w:t>13</w:t>
            </w:r>
            <w:r w:rsidR="00846592">
              <w:rPr>
                <w:noProof/>
                <w:webHidden/>
              </w:rPr>
              <w:fldChar w:fldCharType="end"/>
            </w:r>
          </w:hyperlink>
        </w:p>
        <w:p w14:paraId="35A5AFD4" w14:textId="77777777" w:rsidR="00846592" w:rsidRDefault="00A31E9B">
          <w:pPr>
            <w:pStyle w:val="TOC1"/>
            <w:rPr>
              <w:rFonts w:asciiTheme="minorHAnsi" w:eastAsiaTheme="minorEastAsia" w:hAnsiTheme="minorHAnsi" w:cstheme="minorBidi"/>
              <w:b w:val="0"/>
              <w:smallCaps w:val="0"/>
              <w:noProof/>
              <w:sz w:val="22"/>
              <w:szCs w:val="22"/>
              <w:lang w:val="en-US" w:eastAsia="en-US"/>
            </w:rPr>
          </w:pPr>
          <w:hyperlink w:anchor="_Toc476132564" w:history="1">
            <w:r w:rsidR="00846592" w:rsidRPr="00A53275">
              <w:rPr>
                <w:rStyle w:val="Hyperlink"/>
                <w:noProof/>
                <w:lang w:val="es-ES"/>
              </w:rPr>
              <w:t>Integridad del Contrato</w:t>
            </w:r>
            <w:r w:rsidR="00846592">
              <w:rPr>
                <w:noProof/>
                <w:webHidden/>
              </w:rPr>
              <w:tab/>
            </w:r>
            <w:r w:rsidR="00846592">
              <w:rPr>
                <w:noProof/>
                <w:webHidden/>
              </w:rPr>
              <w:fldChar w:fldCharType="begin"/>
            </w:r>
            <w:r w:rsidR="00846592">
              <w:rPr>
                <w:noProof/>
                <w:webHidden/>
              </w:rPr>
              <w:instrText xml:space="preserve"> PAGEREF _Toc476132564 \h </w:instrText>
            </w:r>
            <w:r w:rsidR="00846592">
              <w:rPr>
                <w:noProof/>
                <w:webHidden/>
              </w:rPr>
            </w:r>
            <w:r w:rsidR="00846592">
              <w:rPr>
                <w:noProof/>
                <w:webHidden/>
              </w:rPr>
              <w:fldChar w:fldCharType="separate"/>
            </w:r>
            <w:r w:rsidR="00846592">
              <w:rPr>
                <w:noProof/>
                <w:webHidden/>
              </w:rPr>
              <w:t>13</w:t>
            </w:r>
            <w:r w:rsidR="00846592">
              <w:rPr>
                <w:noProof/>
                <w:webHidden/>
              </w:rPr>
              <w:fldChar w:fldCharType="end"/>
            </w:r>
          </w:hyperlink>
        </w:p>
        <w:p w14:paraId="305732D4" w14:textId="77777777" w:rsidR="00846592" w:rsidRDefault="00A31E9B">
          <w:pPr>
            <w:pStyle w:val="TOC1"/>
            <w:rPr>
              <w:rFonts w:asciiTheme="minorHAnsi" w:eastAsiaTheme="minorEastAsia" w:hAnsiTheme="minorHAnsi" w:cstheme="minorBidi"/>
              <w:b w:val="0"/>
              <w:smallCaps w:val="0"/>
              <w:noProof/>
              <w:sz w:val="22"/>
              <w:szCs w:val="22"/>
              <w:lang w:val="en-US" w:eastAsia="en-US"/>
            </w:rPr>
          </w:pPr>
          <w:hyperlink w:anchor="_Toc476132565" w:history="1">
            <w:r w:rsidR="00846592" w:rsidRPr="00A53275">
              <w:rPr>
                <w:rStyle w:val="Hyperlink"/>
                <w:noProof/>
                <w:lang w:val="es-ES"/>
              </w:rPr>
              <w:t>Divisibilidad</w:t>
            </w:r>
            <w:r w:rsidR="00846592">
              <w:rPr>
                <w:noProof/>
                <w:webHidden/>
              </w:rPr>
              <w:tab/>
            </w:r>
            <w:r w:rsidR="00846592">
              <w:rPr>
                <w:noProof/>
                <w:webHidden/>
              </w:rPr>
              <w:fldChar w:fldCharType="begin"/>
            </w:r>
            <w:r w:rsidR="00846592">
              <w:rPr>
                <w:noProof/>
                <w:webHidden/>
              </w:rPr>
              <w:instrText xml:space="preserve"> PAGEREF _Toc476132565 \h </w:instrText>
            </w:r>
            <w:r w:rsidR="00846592">
              <w:rPr>
                <w:noProof/>
                <w:webHidden/>
              </w:rPr>
            </w:r>
            <w:r w:rsidR="00846592">
              <w:rPr>
                <w:noProof/>
                <w:webHidden/>
              </w:rPr>
              <w:fldChar w:fldCharType="separate"/>
            </w:r>
            <w:r w:rsidR="00846592">
              <w:rPr>
                <w:noProof/>
                <w:webHidden/>
              </w:rPr>
              <w:t>13</w:t>
            </w:r>
            <w:r w:rsidR="00846592">
              <w:rPr>
                <w:noProof/>
                <w:webHidden/>
              </w:rPr>
              <w:fldChar w:fldCharType="end"/>
            </w:r>
          </w:hyperlink>
        </w:p>
        <w:p w14:paraId="1C45CE8D" w14:textId="77777777" w:rsidR="00846592" w:rsidRDefault="00A31E9B">
          <w:pPr>
            <w:pStyle w:val="TOC1"/>
            <w:rPr>
              <w:rFonts w:asciiTheme="minorHAnsi" w:eastAsiaTheme="minorEastAsia" w:hAnsiTheme="minorHAnsi" w:cstheme="minorBidi"/>
              <w:b w:val="0"/>
              <w:smallCaps w:val="0"/>
              <w:noProof/>
              <w:sz w:val="22"/>
              <w:szCs w:val="22"/>
              <w:lang w:val="en-US" w:eastAsia="en-US"/>
            </w:rPr>
          </w:pPr>
          <w:hyperlink w:anchor="_Toc476132566" w:history="1">
            <w:r w:rsidR="00846592" w:rsidRPr="00A53275">
              <w:rPr>
                <w:rStyle w:val="Hyperlink"/>
                <w:noProof/>
                <w:lang w:val="es-ES"/>
              </w:rPr>
              <w:t>Notificaciones</w:t>
            </w:r>
            <w:r w:rsidR="00846592">
              <w:rPr>
                <w:noProof/>
                <w:webHidden/>
              </w:rPr>
              <w:tab/>
            </w:r>
            <w:r w:rsidR="00846592">
              <w:rPr>
                <w:noProof/>
                <w:webHidden/>
              </w:rPr>
              <w:fldChar w:fldCharType="begin"/>
            </w:r>
            <w:r w:rsidR="00846592">
              <w:rPr>
                <w:noProof/>
                <w:webHidden/>
              </w:rPr>
              <w:instrText xml:space="preserve"> PAGEREF _Toc476132566 \h </w:instrText>
            </w:r>
            <w:r w:rsidR="00846592">
              <w:rPr>
                <w:noProof/>
                <w:webHidden/>
              </w:rPr>
            </w:r>
            <w:r w:rsidR="00846592">
              <w:rPr>
                <w:noProof/>
                <w:webHidden/>
              </w:rPr>
              <w:fldChar w:fldCharType="separate"/>
            </w:r>
            <w:r w:rsidR="00846592">
              <w:rPr>
                <w:noProof/>
                <w:webHidden/>
              </w:rPr>
              <w:t>13</w:t>
            </w:r>
            <w:r w:rsidR="00846592">
              <w:rPr>
                <w:noProof/>
                <w:webHidden/>
              </w:rPr>
              <w:fldChar w:fldCharType="end"/>
            </w:r>
          </w:hyperlink>
        </w:p>
        <w:p w14:paraId="3D11C167" w14:textId="77777777" w:rsidR="00846592" w:rsidRDefault="00A31E9B">
          <w:pPr>
            <w:pStyle w:val="TOC1"/>
            <w:rPr>
              <w:rFonts w:asciiTheme="minorHAnsi" w:eastAsiaTheme="minorEastAsia" w:hAnsiTheme="minorHAnsi" w:cstheme="minorBidi"/>
              <w:b w:val="0"/>
              <w:smallCaps w:val="0"/>
              <w:noProof/>
              <w:sz w:val="22"/>
              <w:szCs w:val="22"/>
              <w:lang w:val="en-US" w:eastAsia="en-US"/>
            </w:rPr>
          </w:pPr>
          <w:hyperlink w:anchor="_Toc476132567" w:history="1">
            <w:r w:rsidR="00846592" w:rsidRPr="00A53275">
              <w:rPr>
                <w:rStyle w:val="Hyperlink"/>
                <w:noProof/>
                <w:lang w:val="es-ES"/>
              </w:rPr>
              <w:t>Derecho Aplicable y Jurisdicción Competente</w:t>
            </w:r>
            <w:r w:rsidR="00846592">
              <w:rPr>
                <w:noProof/>
                <w:webHidden/>
              </w:rPr>
              <w:tab/>
            </w:r>
            <w:r w:rsidR="00846592">
              <w:rPr>
                <w:noProof/>
                <w:webHidden/>
              </w:rPr>
              <w:fldChar w:fldCharType="begin"/>
            </w:r>
            <w:r w:rsidR="00846592">
              <w:rPr>
                <w:noProof/>
                <w:webHidden/>
              </w:rPr>
              <w:instrText xml:space="preserve"> PAGEREF _Toc476132567 \h </w:instrText>
            </w:r>
            <w:r w:rsidR="00846592">
              <w:rPr>
                <w:noProof/>
                <w:webHidden/>
              </w:rPr>
            </w:r>
            <w:r w:rsidR="00846592">
              <w:rPr>
                <w:noProof/>
                <w:webHidden/>
              </w:rPr>
              <w:fldChar w:fldCharType="separate"/>
            </w:r>
            <w:r w:rsidR="00846592">
              <w:rPr>
                <w:noProof/>
                <w:webHidden/>
              </w:rPr>
              <w:t>14</w:t>
            </w:r>
            <w:r w:rsidR="00846592">
              <w:rPr>
                <w:noProof/>
                <w:webHidden/>
              </w:rPr>
              <w:fldChar w:fldCharType="end"/>
            </w:r>
          </w:hyperlink>
        </w:p>
        <w:p w14:paraId="6D355F83" w14:textId="77777777" w:rsidR="00846592" w:rsidRDefault="00A31E9B">
          <w:pPr>
            <w:pStyle w:val="TOC1"/>
            <w:rPr>
              <w:rFonts w:asciiTheme="minorHAnsi" w:eastAsiaTheme="minorEastAsia" w:hAnsiTheme="minorHAnsi" w:cstheme="minorBidi"/>
              <w:b w:val="0"/>
              <w:smallCaps w:val="0"/>
              <w:noProof/>
              <w:sz w:val="22"/>
              <w:szCs w:val="22"/>
              <w:lang w:val="en-US" w:eastAsia="en-US"/>
            </w:rPr>
          </w:pPr>
          <w:hyperlink w:anchor="_Toc476132568" w:history="1">
            <w:r w:rsidR="00846592" w:rsidRPr="00A53275">
              <w:rPr>
                <w:rStyle w:val="Hyperlink"/>
                <w:noProof/>
                <w:lang w:val="es-ES"/>
              </w:rPr>
              <w:t>Anexo I</w:t>
            </w:r>
            <w:r w:rsidR="00846592">
              <w:rPr>
                <w:noProof/>
                <w:webHidden/>
              </w:rPr>
              <w:tab/>
            </w:r>
            <w:r w:rsidR="00846592">
              <w:rPr>
                <w:noProof/>
                <w:webHidden/>
              </w:rPr>
              <w:fldChar w:fldCharType="begin"/>
            </w:r>
            <w:r w:rsidR="00846592">
              <w:rPr>
                <w:noProof/>
                <w:webHidden/>
              </w:rPr>
              <w:instrText xml:space="preserve"> PAGEREF _Toc476132568 \h </w:instrText>
            </w:r>
            <w:r w:rsidR="00846592">
              <w:rPr>
                <w:noProof/>
                <w:webHidden/>
              </w:rPr>
            </w:r>
            <w:r w:rsidR="00846592">
              <w:rPr>
                <w:noProof/>
                <w:webHidden/>
              </w:rPr>
              <w:fldChar w:fldCharType="separate"/>
            </w:r>
            <w:r w:rsidR="00846592">
              <w:rPr>
                <w:noProof/>
                <w:webHidden/>
              </w:rPr>
              <w:t>16</w:t>
            </w:r>
            <w:r w:rsidR="00846592">
              <w:rPr>
                <w:noProof/>
                <w:webHidden/>
              </w:rPr>
              <w:fldChar w:fldCharType="end"/>
            </w:r>
          </w:hyperlink>
        </w:p>
        <w:p w14:paraId="339E0F4A" w14:textId="77777777" w:rsidR="00846592" w:rsidRDefault="00A31E9B">
          <w:pPr>
            <w:pStyle w:val="TOC1"/>
            <w:rPr>
              <w:rFonts w:asciiTheme="minorHAnsi" w:eastAsiaTheme="minorEastAsia" w:hAnsiTheme="minorHAnsi" w:cstheme="minorBidi"/>
              <w:b w:val="0"/>
              <w:smallCaps w:val="0"/>
              <w:noProof/>
              <w:sz w:val="22"/>
              <w:szCs w:val="22"/>
              <w:lang w:val="en-US" w:eastAsia="en-US"/>
            </w:rPr>
          </w:pPr>
          <w:hyperlink w:anchor="_Toc476132569" w:history="1">
            <w:r w:rsidR="00846592" w:rsidRPr="00A53275">
              <w:rPr>
                <w:rStyle w:val="Hyperlink"/>
                <w:noProof/>
                <w:lang w:val="es-ES"/>
              </w:rPr>
              <w:t>Anexo II</w:t>
            </w:r>
            <w:r w:rsidR="00846592">
              <w:rPr>
                <w:noProof/>
                <w:webHidden/>
              </w:rPr>
              <w:tab/>
            </w:r>
            <w:r w:rsidR="00846592">
              <w:rPr>
                <w:noProof/>
                <w:webHidden/>
              </w:rPr>
              <w:fldChar w:fldCharType="begin"/>
            </w:r>
            <w:r w:rsidR="00846592">
              <w:rPr>
                <w:noProof/>
                <w:webHidden/>
              </w:rPr>
              <w:instrText xml:space="preserve"> PAGEREF _Toc476132569 \h </w:instrText>
            </w:r>
            <w:r w:rsidR="00846592">
              <w:rPr>
                <w:noProof/>
                <w:webHidden/>
              </w:rPr>
            </w:r>
            <w:r w:rsidR="00846592">
              <w:rPr>
                <w:noProof/>
                <w:webHidden/>
              </w:rPr>
              <w:fldChar w:fldCharType="separate"/>
            </w:r>
            <w:r w:rsidR="00846592">
              <w:rPr>
                <w:noProof/>
                <w:webHidden/>
              </w:rPr>
              <w:t>17</w:t>
            </w:r>
            <w:r w:rsidR="00846592">
              <w:rPr>
                <w:noProof/>
                <w:webHidden/>
              </w:rPr>
              <w:fldChar w:fldCharType="end"/>
            </w:r>
          </w:hyperlink>
        </w:p>
        <w:p w14:paraId="51BD5689" w14:textId="77777777" w:rsidR="00F4408E" w:rsidRDefault="00F4408E" w:rsidP="00535492">
          <w:r w:rsidRPr="005C3BF6">
            <w:fldChar w:fldCharType="end"/>
          </w:r>
        </w:p>
        <w:p w14:paraId="67AD98A3" w14:textId="77777777" w:rsidR="00F4408E" w:rsidRPr="005C3BF6" w:rsidRDefault="00A31E9B" w:rsidP="00535492">
          <w:pPr>
            <w:sectPr w:rsidR="00F4408E" w:rsidRPr="005C3BF6" w:rsidSect="00535492">
              <w:headerReference w:type="even" r:id="rId9"/>
              <w:headerReference w:type="default" r:id="rId10"/>
              <w:footerReference w:type="even" r:id="rId11"/>
              <w:footerReference w:type="default" r:id="rId12"/>
              <w:headerReference w:type="first" r:id="rId13"/>
              <w:footerReference w:type="first" r:id="rId14"/>
              <w:pgSz w:w="11907" w:h="16840" w:code="9"/>
              <w:pgMar w:top="992" w:right="1418" w:bottom="851" w:left="1418" w:header="709" w:footer="709" w:gutter="0"/>
              <w:pgNumType w:fmt="lowerRoman" w:start="1"/>
              <w:cols w:space="708"/>
              <w:titlePg/>
              <w:docGrid w:linePitch="360"/>
            </w:sectPr>
          </w:pPr>
        </w:p>
      </w:sdtContent>
    </w:sdt>
    <w:p w14:paraId="09C5A160" w14:textId="77777777" w:rsidR="00B62757" w:rsidRDefault="00B62757">
      <w:pPr>
        <w:spacing w:line="240" w:lineRule="auto"/>
        <w:jc w:val="left"/>
        <w:rPr>
          <w:lang w:val="es-ES"/>
        </w:rPr>
      </w:pPr>
    </w:p>
    <w:p w14:paraId="7DCC9286" w14:textId="77777777" w:rsidR="0034233D" w:rsidRDefault="0034233D">
      <w:pPr>
        <w:jc w:val="right"/>
        <w:rPr>
          <w:lang w:val="es-ES"/>
        </w:rPr>
      </w:pPr>
    </w:p>
    <w:p w14:paraId="2C1E16CB" w14:textId="77777777" w:rsidR="00184F83" w:rsidRPr="002526F7" w:rsidRDefault="00184F83" w:rsidP="00184F83">
      <w:pPr>
        <w:ind w:left="1575" w:right="1198"/>
        <w:jc w:val="center"/>
        <w:rPr>
          <w:b/>
          <w:smallCaps/>
          <w:sz w:val="32"/>
          <w:szCs w:val="32"/>
          <w:lang w:val="es-ES"/>
        </w:rPr>
      </w:pPr>
      <w:r>
        <w:rPr>
          <w:b/>
          <w:smallCaps/>
          <w:sz w:val="32"/>
          <w:szCs w:val="32"/>
          <w:lang w:val="es-ES"/>
        </w:rPr>
        <w:t xml:space="preserve">Contrato de Licencia de Uso de La Aplicación </w:t>
      </w:r>
      <w:r w:rsidRPr="000A7F7A">
        <w:rPr>
          <w:b/>
          <w:smallCaps/>
          <w:color w:val="A6A6A6" w:themeColor="background1" w:themeShade="A6"/>
          <w:sz w:val="32"/>
          <w:szCs w:val="32"/>
          <w:lang w:val="es-ES"/>
        </w:rPr>
        <w:t>PP</w:t>
      </w:r>
      <w:r w:rsidRPr="00184F83">
        <w:rPr>
          <w:b/>
          <w:smallCaps/>
          <w:color w:val="4BACC6" w:themeColor="accent5"/>
          <w:sz w:val="32"/>
          <w:szCs w:val="32"/>
          <w:lang w:val="es-ES"/>
        </w:rPr>
        <w:t>a</w:t>
      </w:r>
    </w:p>
    <w:p w14:paraId="195D23D1" w14:textId="77777777" w:rsidR="0034233D" w:rsidRPr="00E023B2" w:rsidRDefault="0034233D" w:rsidP="0034233D">
      <w:pPr>
        <w:ind w:left="1575" w:right="1198"/>
        <w:jc w:val="center"/>
        <w:rPr>
          <w:b/>
          <w:smallCaps/>
          <w:sz w:val="28"/>
          <w:szCs w:val="32"/>
          <w:lang w:val="es-ES"/>
        </w:rPr>
      </w:pPr>
    </w:p>
    <w:p w14:paraId="2533DA00" w14:textId="77777777" w:rsidR="0034233D" w:rsidRDefault="0034233D">
      <w:pPr>
        <w:jc w:val="right"/>
        <w:rPr>
          <w:lang w:val="es-ES"/>
        </w:rPr>
      </w:pPr>
    </w:p>
    <w:p w14:paraId="513EFA01" w14:textId="77777777" w:rsidR="0034233D" w:rsidRDefault="0034233D">
      <w:pPr>
        <w:jc w:val="right"/>
        <w:rPr>
          <w:lang w:val="es-ES"/>
        </w:rPr>
      </w:pPr>
    </w:p>
    <w:p w14:paraId="7809E78E" w14:textId="77777777" w:rsidR="00C83059" w:rsidRPr="0023795A" w:rsidRDefault="00C83059" w:rsidP="00C83059">
      <w:pPr>
        <w:pStyle w:val="Body1"/>
        <w:jc w:val="right"/>
        <w:rPr>
          <w:lang w:val="es-ES"/>
        </w:rPr>
      </w:pPr>
      <w:r w:rsidRPr="0023795A">
        <w:rPr>
          <w:rFonts w:hint="eastAsia"/>
          <w:lang w:val="es-ES"/>
        </w:rPr>
        <w:t>En [</w:t>
      </w:r>
      <w:r w:rsidRPr="0023795A">
        <w:rPr>
          <w:rFonts w:hint="eastAsia"/>
          <w:lang w:val="es-ES"/>
        </w:rPr>
        <w:t>●</w:t>
      </w:r>
      <w:r w:rsidRPr="0023795A">
        <w:rPr>
          <w:rFonts w:hint="eastAsia"/>
          <w:lang w:val="es-ES"/>
        </w:rPr>
        <w:t>], a [</w:t>
      </w:r>
      <w:r w:rsidRPr="0023795A">
        <w:rPr>
          <w:rFonts w:hint="eastAsia"/>
          <w:lang w:val="es-ES"/>
        </w:rPr>
        <w:t>●</w:t>
      </w:r>
      <w:r w:rsidRPr="0023795A">
        <w:rPr>
          <w:rFonts w:hint="eastAsia"/>
          <w:lang w:val="es-ES"/>
        </w:rPr>
        <w:t>] de [</w:t>
      </w:r>
      <w:r w:rsidRPr="0023795A">
        <w:rPr>
          <w:rFonts w:hint="eastAsia"/>
          <w:lang w:val="es-ES"/>
        </w:rPr>
        <w:t>●</w:t>
      </w:r>
      <w:r w:rsidRPr="0023795A">
        <w:rPr>
          <w:rFonts w:hint="eastAsia"/>
          <w:lang w:val="es-ES"/>
        </w:rPr>
        <w:t>] de 20</w:t>
      </w:r>
      <w:r w:rsidRPr="0023795A">
        <w:rPr>
          <w:lang w:val="es-ES"/>
        </w:rPr>
        <w:t>1</w:t>
      </w:r>
      <w:r w:rsidR="00184F83" w:rsidRPr="0023795A">
        <w:rPr>
          <w:lang w:val="es-ES"/>
        </w:rPr>
        <w:t>7</w:t>
      </w:r>
    </w:p>
    <w:p w14:paraId="2F0521B5" w14:textId="77777777" w:rsidR="001442D1" w:rsidRPr="0023795A" w:rsidRDefault="001442D1">
      <w:pPr>
        <w:jc w:val="right"/>
        <w:rPr>
          <w:lang w:val="es-ES"/>
        </w:rPr>
      </w:pPr>
    </w:p>
    <w:p w14:paraId="72EADE9D" w14:textId="77777777" w:rsidR="001442D1" w:rsidRPr="0023795A" w:rsidRDefault="001442D1">
      <w:pPr>
        <w:jc w:val="center"/>
        <w:rPr>
          <w:rStyle w:val="BoldText"/>
          <w:smallCaps/>
          <w:lang w:val="es-ES"/>
        </w:rPr>
      </w:pPr>
    </w:p>
    <w:p w14:paraId="376B2047" w14:textId="77777777" w:rsidR="001442D1" w:rsidRPr="0023795A" w:rsidRDefault="001442D1">
      <w:pPr>
        <w:jc w:val="center"/>
        <w:rPr>
          <w:rStyle w:val="BoldText"/>
          <w:smallCaps/>
          <w:sz w:val="24"/>
          <w:lang w:val="es-ES"/>
        </w:rPr>
      </w:pPr>
    </w:p>
    <w:p w14:paraId="23C2055B" w14:textId="77777777" w:rsidR="001442D1" w:rsidRPr="0023795A" w:rsidRDefault="001442D1">
      <w:pPr>
        <w:jc w:val="center"/>
        <w:rPr>
          <w:rStyle w:val="BoldText"/>
          <w:smallCaps/>
          <w:sz w:val="24"/>
          <w:lang w:val="es-ES"/>
        </w:rPr>
      </w:pPr>
      <w:r w:rsidRPr="0023795A">
        <w:rPr>
          <w:rStyle w:val="BoldText"/>
          <w:smallCaps/>
          <w:sz w:val="24"/>
          <w:lang w:val="es-ES"/>
        </w:rPr>
        <w:t>Reunidos</w:t>
      </w:r>
    </w:p>
    <w:p w14:paraId="65544B6C" w14:textId="77777777" w:rsidR="001442D1" w:rsidRPr="0023795A" w:rsidRDefault="001442D1">
      <w:pPr>
        <w:jc w:val="center"/>
        <w:rPr>
          <w:lang w:val="es-ES"/>
        </w:rPr>
      </w:pPr>
    </w:p>
    <w:p w14:paraId="6DDE667E" w14:textId="77777777" w:rsidR="00184F83" w:rsidRPr="0023795A" w:rsidRDefault="001442D1" w:rsidP="00610000">
      <w:pPr>
        <w:pStyle w:val="ListParagraph"/>
        <w:numPr>
          <w:ilvl w:val="0"/>
          <w:numId w:val="19"/>
        </w:numPr>
        <w:ind w:left="360"/>
        <w:rPr>
          <w:lang w:val="es-ES"/>
        </w:rPr>
      </w:pPr>
      <w:r w:rsidRPr="0023795A">
        <w:rPr>
          <w:b/>
          <w:lang w:val="es-ES"/>
        </w:rPr>
        <w:t>De una parte</w:t>
      </w:r>
      <w:r w:rsidRPr="0023795A">
        <w:rPr>
          <w:lang w:val="es-ES"/>
        </w:rPr>
        <w:t xml:space="preserve">, </w:t>
      </w:r>
      <w:r w:rsidR="00184F83" w:rsidRPr="0023795A">
        <w:rPr>
          <w:lang w:val="es-ES"/>
        </w:rPr>
        <w:t>itwillbe</w:t>
      </w:r>
      <w:r w:rsidR="008815A1">
        <w:rPr>
          <w:lang w:val="es-ES"/>
        </w:rPr>
        <w:t>,</w:t>
      </w:r>
      <w:r w:rsidR="00184F83" w:rsidRPr="0023795A">
        <w:rPr>
          <w:lang w:val="es-ES"/>
        </w:rPr>
        <w:t xml:space="preserve"> </w:t>
      </w:r>
      <w:r w:rsidR="00A72902" w:rsidRPr="0023795A">
        <w:rPr>
          <w:lang w:val="es-ES"/>
        </w:rPr>
        <w:t>O</w:t>
      </w:r>
      <w:r w:rsidR="007F40DE">
        <w:rPr>
          <w:lang w:val="es-ES"/>
        </w:rPr>
        <w:t>rg</w:t>
      </w:r>
      <w:r w:rsidR="00D71D39">
        <w:rPr>
          <w:lang w:val="es-ES"/>
        </w:rPr>
        <w:t xml:space="preserve">anización </w:t>
      </w:r>
      <w:r w:rsidR="00A72902" w:rsidRPr="0023795A">
        <w:rPr>
          <w:lang w:val="es-ES"/>
        </w:rPr>
        <w:t>N</w:t>
      </w:r>
      <w:r w:rsidR="003C6060">
        <w:rPr>
          <w:lang w:val="es-ES"/>
        </w:rPr>
        <w:t xml:space="preserve">o </w:t>
      </w:r>
      <w:r w:rsidR="00A72902" w:rsidRPr="0023795A">
        <w:rPr>
          <w:lang w:val="es-ES"/>
        </w:rPr>
        <w:t>G</w:t>
      </w:r>
      <w:r w:rsidR="003C6060">
        <w:rPr>
          <w:lang w:val="es-ES"/>
        </w:rPr>
        <w:t xml:space="preserve">ubernamental </w:t>
      </w:r>
      <w:r w:rsidR="00A72902" w:rsidRPr="0023795A">
        <w:rPr>
          <w:lang w:val="es-ES"/>
        </w:rPr>
        <w:t>españo</w:t>
      </w:r>
      <w:r w:rsidR="00A72902" w:rsidRPr="00E25A03">
        <w:rPr>
          <w:lang w:val="es-ES"/>
        </w:rPr>
        <w:t>la</w:t>
      </w:r>
      <w:r w:rsidR="00184F83" w:rsidRPr="00E25A03">
        <w:rPr>
          <w:lang w:val="es-ES"/>
        </w:rPr>
        <w:t xml:space="preserve"> domiciliada en </w:t>
      </w:r>
      <w:commentRangeStart w:id="1"/>
      <w:commentRangeStart w:id="2"/>
      <w:del w:id="3" w:author="Author">
        <w:r w:rsidR="00184F83" w:rsidRPr="00B15100" w:rsidDel="00E25A03">
          <w:rPr>
            <w:lang w:val="es-ES"/>
            <w:rPrChange w:id="4" w:author="Author">
              <w:rPr>
                <w:color w:val="FF0000"/>
                <w:lang w:val="es-ES"/>
              </w:rPr>
            </w:rPrChange>
          </w:rPr>
          <w:delText>Plaza Carlos Trías Beltrán 7, Planta 0</w:delText>
        </w:r>
      </w:del>
      <w:ins w:id="5" w:author="Author">
        <w:r w:rsidR="00E25A03" w:rsidRPr="00B15100">
          <w:rPr>
            <w:lang w:val="es-ES"/>
            <w:rPrChange w:id="6" w:author="Author">
              <w:rPr>
                <w:color w:val="FF0000"/>
                <w:lang w:val="es-ES"/>
              </w:rPr>
            </w:rPrChange>
          </w:rPr>
          <w:t>Calle San Pablo 29</w:t>
        </w:r>
      </w:ins>
      <w:r w:rsidR="00184F83" w:rsidRPr="00B15100">
        <w:rPr>
          <w:lang w:val="es-ES"/>
          <w:rPrChange w:id="7" w:author="Author">
            <w:rPr>
              <w:color w:val="FF0000"/>
              <w:lang w:val="es-ES"/>
            </w:rPr>
          </w:rPrChange>
        </w:rPr>
        <w:t xml:space="preserve"> – </w:t>
      </w:r>
      <w:del w:id="8" w:author="Author">
        <w:r w:rsidR="00184F83" w:rsidRPr="00B15100" w:rsidDel="00E25A03">
          <w:rPr>
            <w:lang w:val="es-ES"/>
            <w:rPrChange w:id="9" w:author="Author">
              <w:rPr>
                <w:color w:val="FF0000"/>
                <w:lang w:val="es-ES"/>
              </w:rPr>
            </w:rPrChange>
          </w:rPr>
          <w:delText>28020</w:delText>
        </w:r>
      </w:del>
      <w:ins w:id="10" w:author="Author">
        <w:r w:rsidR="00E25A03" w:rsidRPr="00B15100">
          <w:rPr>
            <w:lang w:val="es-ES"/>
            <w:rPrChange w:id="11" w:author="Author">
              <w:rPr>
                <w:color w:val="FF0000"/>
                <w:lang w:val="es-ES"/>
              </w:rPr>
            </w:rPrChange>
          </w:rPr>
          <w:t>28231</w:t>
        </w:r>
      </w:ins>
      <w:r w:rsidR="00184F83" w:rsidRPr="00B15100">
        <w:rPr>
          <w:lang w:val="es-ES"/>
          <w:rPrChange w:id="12" w:author="Author">
            <w:rPr>
              <w:color w:val="FF0000"/>
              <w:lang w:val="es-ES"/>
            </w:rPr>
          </w:rPrChange>
        </w:rPr>
        <w:t xml:space="preserve">, </w:t>
      </w:r>
      <w:ins w:id="13" w:author="Author">
        <w:r w:rsidR="00E25A03" w:rsidRPr="00B15100">
          <w:rPr>
            <w:lang w:val="es-ES"/>
            <w:rPrChange w:id="14" w:author="Author">
              <w:rPr>
                <w:color w:val="FF0000"/>
                <w:lang w:val="es-ES"/>
              </w:rPr>
            </w:rPrChange>
          </w:rPr>
          <w:t xml:space="preserve">Las Rozas, </w:t>
        </w:r>
      </w:ins>
      <w:r w:rsidR="00184F83" w:rsidRPr="00B15100">
        <w:rPr>
          <w:lang w:val="es-ES"/>
          <w:rPrChange w:id="15" w:author="Author">
            <w:rPr>
              <w:color w:val="FF0000"/>
              <w:lang w:val="es-ES"/>
            </w:rPr>
          </w:rPrChange>
        </w:rPr>
        <w:t>Madrid</w:t>
      </w:r>
      <w:commentRangeEnd w:id="1"/>
      <w:r w:rsidR="00AF7095" w:rsidRPr="00E25A03">
        <w:rPr>
          <w:rStyle w:val="CommentReference"/>
        </w:rPr>
        <w:commentReference w:id="1"/>
      </w:r>
      <w:commentRangeEnd w:id="2"/>
      <w:r w:rsidR="00E25A03">
        <w:rPr>
          <w:rStyle w:val="CommentReference"/>
        </w:rPr>
        <w:commentReference w:id="2"/>
      </w:r>
      <w:r w:rsidR="00184F83" w:rsidRPr="00E25A03">
        <w:rPr>
          <w:lang w:val="es-ES"/>
        </w:rPr>
        <w:t xml:space="preserve">, representada </w:t>
      </w:r>
      <w:r w:rsidR="00990789" w:rsidRPr="00E25A03">
        <w:rPr>
          <w:lang w:val="es-ES"/>
        </w:rPr>
        <w:t xml:space="preserve">en este </w:t>
      </w:r>
      <w:r w:rsidR="00990789" w:rsidRPr="0023795A">
        <w:rPr>
          <w:lang w:val="es-ES"/>
        </w:rPr>
        <w:t>acto por [</w:t>
      </w:r>
      <w:r w:rsidR="00990789" w:rsidRPr="00CB4FEA">
        <w:rPr>
          <w:highlight w:val="yellow"/>
          <w:lang w:val="es-ES"/>
        </w:rPr>
        <w:t>●</w:t>
      </w:r>
      <w:r w:rsidR="00990789" w:rsidRPr="0023795A">
        <w:rPr>
          <w:lang w:val="es-ES"/>
        </w:rPr>
        <w:t>], en virtud de poderes que declara ser suficientes y estar en vigor.</w:t>
      </w:r>
    </w:p>
    <w:p w14:paraId="080EDE12" w14:textId="77777777" w:rsidR="001442D1" w:rsidRPr="0023795A" w:rsidRDefault="001442D1" w:rsidP="001407F6">
      <w:pPr>
        <w:rPr>
          <w:lang w:val="es-ES"/>
        </w:rPr>
      </w:pPr>
    </w:p>
    <w:p w14:paraId="3D6A1A67" w14:textId="77777777" w:rsidR="001442D1" w:rsidRPr="0023795A" w:rsidRDefault="001442D1" w:rsidP="00610000">
      <w:pPr>
        <w:pStyle w:val="Body2"/>
        <w:numPr>
          <w:ilvl w:val="0"/>
          <w:numId w:val="19"/>
        </w:numPr>
        <w:spacing w:after="200"/>
        <w:ind w:left="360"/>
        <w:rPr>
          <w:sz w:val="28"/>
          <w:szCs w:val="28"/>
          <w:lang w:val="es-ES_tradnl"/>
        </w:rPr>
      </w:pPr>
      <w:r w:rsidRPr="0023795A">
        <w:rPr>
          <w:b/>
          <w:lang w:val="es-ES"/>
        </w:rPr>
        <w:t>De otra parte</w:t>
      </w:r>
      <w:r w:rsidRPr="0023795A">
        <w:rPr>
          <w:lang w:val="es-ES"/>
        </w:rPr>
        <w:t xml:space="preserve">, </w:t>
      </w:r>
      <w:r w:rsidR="00CB4FEA" w:rsidRPr="0023795A">
        <w:rPr>
          <w:lang w:val="es-ES"/>
        </w:rPr>
        <w:t>[</w:t>
      </w:r>
      <w:r w:rsidR="00CB4FEA" w:rsidRPr="00CB4FEA">
        <w:rPr>
          <w:highlight w:val="yellow"/>
          <w:lang w:val="es-ES"/>
        </w:rPr>
        <w:t>●</w:t>
      </w:r>
      <w:r w:rsidR="00CB4FEA" w:rsidRPr="0023795A">
        <w:rPr>
          <w:lang w:val="es-ES"/>
        </w:rPr>
        <w:t>]</w:t>
      </w:r>
      <w:r w:rsidR="0034233D" w:rsidRPr="0023795A">
        <w:rPr>
          <w:lang w:val="es-ES"/>
        </w:rPr>
        <w:t>,</w:t>
      </w:r>
      <w:r w:rsidR="003C6060">
        <w:rPr>
          <w:lang w:val="es-ES"/>
        </w:rPr>
        <w:t xml:space="preserve"> </w:t>
      </w:r>
      <w:commentRangeStart w:id="16"/>
      <w:r w:rsidR="003C6060" w:rsidRPr="0023795A">
        <w:rPr>
          <w:lang w:val="es-ES"/>
        </w:rPr>
        <w:t>[</w:t>
      </w:r>
      <w:r w:rsidR="003C6060" w:rsidRPr="00CB4FEA">
        <w:rPr>
          <w:highlight w:val="yellow"/>
          <w:lang w:val="es-ES"/>
        </w:rPr>
        <w:t>●</w:t>
      </w:r>
      <w:r w:rsidR="003C6060" w:rsidRPr="0023795A">
        <w:rPr>
          <w:lang w:val="es-ES"/>
        </w:rPr>
        <w:t>]</w:t>
      </w:r>
      <w:commentRangeEnd w:id="16"/>
      <w:r w:rsidR="003C6060">
        <w:rPr>
          <w:rStyle w:val="CommentReference"/>
        </w:rPr>
        <w:commentReference w:id="16"/>
      </w:r>
      <w:r w:rsidR="003C6060">
        <w:rPr>
          <w:lang w:val="es-ES"/>
        </w:rPr>
        <w:t>,</w:t>
      </w:r>
      <w:r w:rsidR="0034233D" w:rsidRPr="0023795A">
        <w:rPr>
          <w:lang w:val="es-ES"/>
        </w:rPr>
        <w:t xml:space="preserve"> domiciliada en </w:t>
      </w:r>
      <w:r w:rsidR="00CB4FEA" w:rsidRPr="0023795A">
        <w:rPr>
          <w:lang w:val="es-ES"/>
        </w:rPr>
        <w:t>[</w:t>
      </w:r>
      <w:r w:rsidR="00CB4FEA" w:rsidRPr="00CB4FEA">
        <w:rPr>
          <w:highlight w:val="yellow"/>
          <w:lang w:val="es-ES"/>
        </w:rPr>
        <w:t>●</w:t>
      </w:r>
      <w:r w:rsidR="00CB4FEA" w:rsidRPr="0023795A">
        <w:rPr>
          <w:lang w:val="es-ES"/>
        </w:rPr>
        <w:t>]</w:t>
      </w:r>
      <w:r w:rsidR="005F508F" w:rsidRPr="0023795A">
        <w:rPr>
          <w:lang w:val="es-ES"/>
        </w:rPr>
        <w:t xml:space="preserve"> </w:t>
      </w:r>
      <w:r w:rsidRPr="0023795A">
        <w:rPr>
          <w:lang w:val="es-ES"/>
        </w:rPr>
        <w:t>(en adelante,</w:t>
      </w:r>
      <w:r w:rsidR="005F508F" w:rsidRPr="0023795A">
        <w:rPr>
          <w:lang w:val="es-ES"/>
        </w:rPr>
        <w:t xml:space="preserve"> el</w:t>
      </w:r>
      <w:r w:rsidRPr="0023795A">
        <w:rPr>
          <w:lang w:val="es-ES"/>
        </w:rPr>
        <w:t xml:space="preserve"> "</w:t>
      </w:r>
      <w:r w:rsidR="005F508F" w:rsidRPr="0023795A">
        <w:rPr>
          <w:b/>
          <w:lang w:val="es-ES"/>
        </w:rPr>
        <w:t>Licencia</w:t>
      </w:r>
      <w:r w:rsidR="0032378C" w:rsidRPr="0023795A">
        <w:rPr>
          <w:b/>
          <w:lang w:val="es-ES"/>
        </w:rPr>
        <w:t>tario</w:t>
      </w:r>
      <w:r w:rsidRPr="0023795A">
        <w:rPr>
          <w:lang w:val="es-ES"/>
        </w:rPr>
        <w:t xml:space="preserve">"), representada en este acto por </w:t>
      </w:r>
      <w:r w:rsidR="00CB4FEA" w:rsidRPr="0023795A">
        <w:rPr>
          <w:lang w:val="es-ES"/>
        </w:rPr>
        <w:t>[</w:t>
      </w:r>
      <w:r w:rsidR="00CB4FEA" w:rsidRPr="00CB4FEA">
        <w:rPr>
          <w:highlight w:val="yellow"/>
          <w:lang w:val="es-ES"/>
        </w:rPr>
        <w:t>●</w:t>
      </w:r>
      <w:r w:rsidR="00CB4FEA" w:rsidRPr="0023795A">
        <w:rPr>
          <w:lang w:val="es-ES"/>
        </w:rPr>
        <w:t>]</w:t>
      </w:r>
      <w:r w:rsidRPr="0023795A">
        <w:rPr>
          <w:lang w:val="es-ES"/>
        </w:rPr>
        <w:t>, en virtud de poderes que declara ser suficientes y estar en vigor.</w:t>
      </w:r>
    </w:p>
    <w:p w14:paraId="2A83AE4C" w14:textId="77777777" w:rsidR="001442D1" w:rsidRPr="0023795A" w:rsidRDefault="001442D1">
      <w:pPr>
        <w:rPr>
          <w:lang w:val="es-ES"/>
        </w:rPr>
      </w:pPr>
      <w:r w:rsidRPr="0023795A">
        <w:rPr>
          <w:lang w:val="es-ES"/>
        </w:rPr>
        <w:t>En adelante, denominados colectivamente las "</w:t>
      </w:r>
      <w:r w:rsidRPr="0023795A">
        <w:rPr>
          <w:b/>
          <w:lang w:val="es-ES"/>
        </w:rPr>
        <w:t>Partes</w:t>
      </w:r>
      <w:r w:rsidRPr="0023795A">
        <w:rPr>
          <w:lang w:val="es-ES"/>
        </w:rPr>
        <w:t>" o individualmente, la "</w:t>
      </w:r>
      <w:r w:rsidRPr="0023795A">
        <w:rPr>
          <w:b/>
          <w:lang w:val="es-ES"/>
        </w:rPr>
        <w:t>Parte</w:t>
      </w:r>
      <w:r w:rsidRPr="0023795A">
        <w:rPr>
          <w:lang w:val="es-ES"/>
        </w:rPr>
        <w:t>".</w:t>
      </w:r>
    </w:p>
    <w:p w14:paraId="18C25B06" w14:textId="77777777" w:rsidR="001442D1" w:rsidRPr="0023795A" w:rsidRDefault="001442D1">
      <w:pPr>
        <w:rPr>
          <w:lang w:val="es-ES"/>
        </w:rPr>
      </w:pPr>
    </w:p>
    <w:p w14:paraId="732ABE9B" w14:textId="77777777" w:rsidR="001442D1" w:rsidRPr="0023795A" w:rsidRDefault="001442D1">
      <w:pPr>
        <w:rPr>
          <w:lang w:val="es-ES"/>
        </w:rPr>
      </w:pPr>
    </w:p>
    <w:p w14:paraId="49DF40CF" w14:textId="77777777" w:rsidR="001442D1" w:rsidRPr="0023795A" w:rsidRDefault="001442D1">
      <w:pPr>
        <w:rPr>
          <w:rStyle w:val="Heading1Text"/>
          <w:lang w:val="es-ES"/>
        </w:rPr>
      </w:pPr>
    </w:p>
    <w:p w14:paraId="14C632D3" w14:textId="77777777" w:rsidR="001442D1" w:rsidRPr="0023795A" w:rsidRDefault="001442D1">
      <w:pPr>
        <w:jc w:val="center"/>
        <w:rPr>
          <w:sz w:val="24"/>
          <w:lang w:val="es-ES"/>
        </w:rPr>
      </w:pPr>
      <w:r w:rsidRPr="0023795A">
        <w:rPr>
          <w:rStyle w:val="Heading1Text"/>
          <w:sz w:val="24"/>
          <w:lang w:val="es-ES"/>
        </w:rPr>
        <w:t>Exponen</w:t>
      </w:r>
    </w:p>
    <w:p w14:paraId="1298722A" w14:textId="77777777" w:rsidR="001442D1" w:rsidRPr="0023795A" w:rsidRDefault="001442D1">
      <w:pPr>
        <w:rPr>
          <w:lang w:val="es-ES"/>
        </w:rPr>
      </w:pPr>
    </w:p>
    <w:p w14:paraId="7D6080DB" w14:textId="77777777" w:rsidR="005F508F" w:rsidRPr="0023795A" w:rsidRDefault="001442D1" w:rsidP="005F508F">
      <w:pPr>
        <w:pStyle w:val="Body2"/>
        <w:numPr>
          <w:ilvl w:val="0"/>
          <w:numId w:val="11"/>
        </w:numPr>
        <w:spacing w:after="200"/>
        <w:rPr>
          <w:lang w:val="es-ES"/>
        </w:rPr>
      </w:pPr>
      <w:bookmarkStart w:id="17" w:name="_Ref475978742"/>
      <w:r w:rsidRPr="0023795A">
        <w:rPr>
          <w:lang w:val="es-ES"/>
        </w:rPr>
        <w:t xml:space="preserve">Que </w:t>
      </w:r>
      <w:r w:rsidR="005F508F" w:rsidRPr="0023795A">
        <w:rPr>
          <w:lang w:val="es-ES"/>
        </w:rPr>
        <w:t>itwillbe</w:t>
      </w:r>
      <w:r w:rsidRPr="0023795A">
        <w:rPr>
          <w:lang w:val="es-ES"/>
        </w:rPr>
        <w:t xml:space="preserve"> es una </w:t>
      </w:r>
      <w:r w:rsidR="003C6060" w:rsidRPr="0023795A">
        <w:rPr>
          <w:lang w:val="es-ES"/>
        </w:rPr>
        <w:t>O</w:t>
      </w:r>
      <w:r w:rsidR="003C6060">
        <w:rPr>
          <w:lang w:val="es-ES"/>
        </w:rPr>
        <w:t xml:space="preserve">rganización </w:t>
      </w:r>
      <w:r w:rsidR="003C6060" w:rsidRPr="0023795A">
        <w:rPr>
          <w:lang w:val="es-ES"/>
        </w:rPr>
        <w:t>N</w:t>
      </w:r>
      <w:r w:rsidR="003C6060">
        <w:rPr>
          <w:lang w:val="es-ES"/>
        </w:rPr>
        <w:t xml:space="preserve">o </w:t>
      </w:r>
      <w:r w:rsidR="003C6060" w:rsidRPr="0023795A">
        <w:rPr>
          <w:lang w:val="es-ES"/>
        </w:rPr>
        <w:t>G</w:t>
      </w:r>
      <w:r w:rsidR="003C6060">
        <w:rPr>
          <w:lang w:val="es-ES"/>
        </w:rPr>
        <w:t>ubernamental</w:t>
      </w:r>
      <w:r w:rsidR="005F508F" w:rsidRPr="0023795A">
        <w:rPr>
          <w:lang w:val="es-ES"/>
        </w:rPr>
        <w:t xml:space="preserve"> española de Cooperación Internacional al Desarrollo y de Concienciación</w:t>
      </w:r>
      <w:r w:rsidR="00A72902" w:rsidRPr="0023795A">
        <w:rPr>
          <w:lang w:val="es-ES"/>
        </w:rPr>
        <w:t>,</w:t>
      </w:r>
      <w:r w:rsidR="005F508F" w:rsidRPr="0023795A">
        <w:rPr>
          <w:lang w:val="es-ES"/>
        </w:rPr>
        <w:t xml:space="preserve"> independiente, transparente y neutral, que trabaja con un enfoque basado en la Educación y la Innovación como pilares y métodos de trabajo altamente eficaces para optimizar los recursos en el terreno social.</w:t>
      </w:r>
      <w:bookmarkEnd w:id="17"/>
    </w:p>
    <w:p w14:paraId="7A3C5C53" w14:textId="77777777" w:rsidR="008770AA" w:rsidRPr="0023795A" w:rsidRDefault="008770AA" w:rsidP="008770AA">
      <w:pPr>
        <w:pStyle w:val="Body2"/>
        <w:numPr>
          <w:ilvl w:val="0"/>
          <w:numId w:val="11"/>
        </w:numPr>
        <w:spacing w:after="200"/>
        <w:rPr>
          <w:lang w:val="es-ES"/>
        </w:rPr>
      </w:pPr>
      <w:r w:rsidRPr="0023795A">
        <w:rPr>
          <w:lang w:val="es-ES"/>
        </w:rPr>
        <w:t>Que el Licenciatario es [</w:t>
      </w:r>
      <w:r w:rsidRPr="005549C9">
        <w:rPr>
          <w:rFonts w:cs="Arial"/>
          <w:highlight w:val="yellow"/>
          <w:lang w:val="es-ES"/>
        </w:rPr>
        <w:t>●</w:t>
      </w:r>
      <w:r w:rsidRPr="0023795A">
        <w:rPr>
          <w:lang w:val="es-ES"/>
        </w:rPr>
        <w:t xml:space="preserve">] y, en el marco de su actividad social, se enfrenta a la necesidad de identificar a personas carentes de identidad reconocida para su protección y el seguimiento de sus necesidades. </w:t>
      </w:r>
    </w:p>
    <w:p w14:paraId="78AEC546" w14:textId="77777777" w:rsidR="00DC4275" w:rsidRPr="00AC5289" w:rsidRDefault="00A72902" w:rsidP="00DB66A2">
      <w:pPr>
        <w:pStyle w:val="Body2"/>
        <w:numPr>
          <w:ilvl w:val="0"/>
          <w:numId w:val="11"/>
        </w:numPr>
        <w:spacing w:after="200"/>
        <w:rPr>
          <w:lang w:val="es-ES"/>
        </w:rPr>
      </w:pPr>
      <w:r w:rsidRPr="00AC5289">
        <w:rPr>
          <w:lang w:val="es-ES"/>
        </w:rPr>
        <w:t xml:space="preserve">Que itwillbe </w:t>
      </w:r>
      <w:r w:rsidR="003C6060">
        <w:rPr>
          <w:lang w:val="es-ES"/>
        </w:rPr>
        <w:t>es titular de</w:t>
      </w:r>
      <w:r w:rsidRPr="00AC5289">
        <w:rPr>
          <w:lang w:val="es-ES"/>
        </w:rPr>
        <w:t xml:space="preserve"> </w:t>
      </w:r>
      <w:r w:rsidR="00D23F9A" w:rsidRPr="00AC5289">
        <w:rPr>
          <w:lang w:val="es-ES"/>
        </w:rPr>
        <w:t xml:space="preserve">la </w:t>
      </w:r>
      <w:r w:rsidRPr="00AC5289">
        <w:rPr>
          <w:lang w:val="es-ES"/>
        </w:rPr>
        <w:t>aplicació</w:t>
      </w:r>
      <w:r w:rsidRPr="00AC5289">
        <w:rPr>
          <w:rFonts w:cs="Arial"/>
          <w:lang w:val="es-ES"/>
        </w:rPr>
        <w:t>n</w:t>
      </w:r>
      <w:r w:rsidR="00D96B6A" w:rsidRPr="00AC5289">
        <w:rPr>
          <w:rFonts w:cs="Arial"/>
          <w:lang w:val="es-ES"/>
        </w:rPr>
        <w:t xml:space="preserve"> </w:t>
      </w:r>
      <w:r w:rsidR="00D96B6A" w:rsidRPr="00AC5289">
        <w:rPr>
          <w:rFonts w:cs="Arial"/>
          <w:i/>
          <w:lang w:val="es-ES"/>
        </w:rPr>
        <w:t>Protection People app</w:t>
      </w:r>
      <w:r w:rsidR="00D96B6A" w:rsidRPr="00AC5289">
        <w:rPr>
          <w:rFonts w:cs="Arial"/>
          <w:lang w:val="es-ES"/>
        </w:rPr>
        <w:t xml:space="preserve"> </w:t>
      </w:r>
      <w:r w:rsidR="005A0786" w:rsidRPr="00AC5289">
        <w:rPr>
          <w:rFonts w:cs="Arial"/>
          <w:lang w:val="es-ES"/>
        </w:rPr>
        <w:t>(</w:t>
      </w:r>
      <w:r w:rsidR="00D94BCD" w:rsidRPr="00AC5289">
        <w:rPr>
          <w:rFonts w:cs="Arial"/>
          <w:lang w:val="es-ES"/>
        </w:rPr>
        <w:t xml:space="preserve">en adelante, </w:t>
      </w:r>
      <w:r w:rsidR="005A0786" w:rsidRPr="00AC5289">
        <w:rPr>
          <w:rFonts w:cs="Arial"/>
          <w:lang w:val="es-ES"/>
        </w:rPr>
        <w:t>"</w:t>
      </w:r>
      <w:r w:rsidR="00D23F9A" w:rsidRPr="00AC5289">
        <w:rPr>
          <w:rFonts w:cs="Arial"/>
          <w:b/>
          <w:bCs/>
          <w:bdr w:val="none" w:sz="0" w:space="0" w:color="auto" w:frame="1"/>
          <w:shd w:val="clear" w:color="auto" w:fill="FFFFFF"/>
          <w:lang w:val="es-ES_tradnl"/>
        </w:rPr>
        <w:t>PPa</w:t>
      </w:r>
      <w:r w:rsidR="005A0786" w:rsidRPr="00AC5289">
        <w:rPr>
          <w:rFonts w:cs="Arial"/>
          <w:lang w:val="es-ES"/>
        </w:rPr>
        <w:t>")</w:t>
      </w:r>
      <w:r w:rsidR="005549C9">
        <w:rPr>
          <w:rFonts w:cs="Arial"/>
          <w:lang w:val="es-ES"/>
        </w:rPr>
        <w:t xml:space="preserve">, </w:t>
      </w:r>
      <w:commentRangeStart w:id="18"/>
      <w:commentRangeStart w:id="19"/>
      <w:r w:rsidR="001E4DB0" w:rsidRPr="00AC5289">
        <w:rPr>
          <w:lang w:val="es-ES"/>
        </w:rPr>
        <w:t>un</w:t>
      </w:r>
      <w:commentRangeEnd w:id="18"/>
      <w:r w:rsidR="00B97C47">
        <w:rPr>
          <w:rStyle w:val="CommentReference"/>
        </w:rPr>
        <w:commentReference w:id="18"/>
      </w:r>
      <w:commentRangeEnd w:id="19"/>
      <w:r w:rsidR="00E25A03">
        <w:rPr>
          <w:rStyle w:val="CommentReference"/>
        </w:rPr>
        <w:commentReference w:id="19"/>
      </w:r>
      <w:r w:rsidR="001E4DB0" w:rsidRPr="00AC5289">
        <w:rPr>
          <w:lang w:val="es-ES"/>
        </w:rPr>
        <w:t xml:space="preserve"> </w:t>
      </w:r>
      <w:r w:rsidR="008770AA">
        <w:rPr>
          <w:lang w:val="es-ES"/>
        </w:rPr>
        <w:t>programa informático</w:t>
      </w:r>
      <w:r w:rsidR="001E4DB0" w:rsidRPr="00AC5289">
        <w:rPr>
          <w:lang w:val="es-ES"/>
        </w:rPr>
        <w:t xml:space="preserve"> de reconocimiento biométrico multifactorial</w:t>
      </w:r>
      <w:r w:rsidR="00686100" w:rsidRPr="00AC5289">
        <w:rPr>
          <w:lang w:val="es-ES"/>
        </w:rPr>
        <w:t xml:space="preserve"> que</w:t>
      </w:r>
      <w:r w:rsidR="00AC5289">
        <w:rPr>
          <w:lang w:val="es-ES"/>
        </w:rPr>
        <w:t>,</w:t>
      </w:r>
      <w:r w:rsidR="001E4DB0" w:rsidRPr="00AC5289">
        <w:rPr>
          <w:lang w:val="es-ES"/>
        </w:rPr>
        <w:t xml:space="preserve"> </w:t>
      </w:r>
      <w:r w:rsidR="00686100" w:rsidRPr="00AC5289">
        <w:rPr>
          <w:lang w:val="es-ES"/>
        </w:rPr>
        <w:t xml:space="preserve">a través de la identificación, permite </w:t>
      </w:r>
      <w:r w:rsidR="00DC4275" w:rsidRPr="00AC5289">
        <w:rPr>
          <w:lang w:val="es-ES"/>
        </w:rPr>
        <w:t xml:space="preserve">el seguimiento sanitario, educativo y la prevención y protección contra abusos en los colectivos más vulnerables. </w:t>
      </w:r>
    </w:p>
    <w:p w14:paraId="63D308A3" w14:textId="77777777" w:rsidR="00D23F9A" w:rsidRPr="0023795A" w:rsidRDefault="000A7F7A" w:rsidP="00D23F9A">
      <w:pPr>
        <w:pStyle w:val="Body2"/>
        <w:numPr>
          <w:ilvl w:val="0"/>
          <w:numId w:val="11"/>
        </w:numPr>
        <w:spacing w:after="200"/>
        <w:rPr>
          <w:lang w:val="es-ES"/>
        </w:rPr>
      </w:pPr>
      <w:r w:rsidRPr="0023795A">
        <w:rPr>
          <w:lang w:val="es-ES"/>
        </w:rPr>
        <w:t xml:space="preserve">Que el </w:t>
      </w:r>
      <w:r w:rsidR="0032378C" w:rsidRPr="0023795A">
        <w:rPr>
          <w:lang w:val="es-ES"/>
        </w:rPr>
        <w:t>Licenciatario</w:t>
      </w:r>
      <w:r w:rsidR="008770AA">
        <w:rPr>
          <w:lang w:val="es-ES"/>
        </w:rPr>
        <w:t xml:space="preserve">, para cumplir sus fines sociales, </w:t>
      </w:r>
      <w:r w:rsidR="001E4DB0" w:rsidRPr="0023795A">
        <w:rPr>
          <w:lang w:val="es-ES"/>
        </w:rPr>
        <w:t>est</w:t>
      </w:r>
      <w:r w:rsidRPr="0023795A">
        <w:rPr>
          <w:lang w:val="es-ES"/>
        </w:rPr>
        <w:t>á interesado</w:t>
      </w:r>
      <w:r w:rsidR="001E4DB0" w:rsidRPr="0023795A">
        <w:rPr>
          <w:lang w:val="es-ES"/>
        </w:rPr>
        <w:t xml:space="preserve"> en adquirir</w:t>
      </w:r>
      <w:r w:rsidRPr="0023795A">
        <w:rPr>
          <w:lang w:val="es-ES"/>
        </w:rPr>
        <w:t>, e itwillbe en conceder,</w:t>
      </w:r>
      <w:r w:rsidR="001E4DB0" w:rsidRPr="0023795A">
        <w:rPr>
          <w:lang w:val="es-ES"/>
        </w:rPr>
        <w:t xml:space="preserve"> una licencia de uso </w:t>
      </w:r>
      <w:r w:rsidR="00D23F9A" w:rsidRPr="0023795A">
        <w:rPr>
          <w:lang w:val="es-ES"/>
        </w:rPr>
        <w:t xml:space="preserve">sobre </w:t>
      </w:r>
      <w:r w:rsidR="005549C9" w:rsidRPr="00AC5289">
        <w:rPr>
          <w:lang w:val="es-ES"/>
        </w:rPr>
        <w:t>la aplicació</w:t>
      </w:r>
      <w:r w:rsidR="005549C9" w:rsidRPr="00AC5289">
        <w:rPr>
          <w:rFonts w:cs="Arial"/>
          <w:lang w:val="es-ES"/>
        </w:rPr>
        <w:t>n</w:t>
      </w:r>
      <w:r w:rsidR="001E4DB0" w:rsidRPr="0023795A">
        <w:rPr>
          <w:lang w:val="es-ES"/>
        </w:rPr>
        <w:t xml:space="preserve"> </w:t>
      </w:r>
      <w:r w:rsidR="00686100">
        <w:rPr>
          <w:lang w:val="es-ES"/>
        </w:rPr>
        <w:t>PPa</w:t>
      </w:r>
      <w:r w:rsidR="00DC4275" w:rsidRPr="0023795A">
        <w:rPr>
          <w:lang w:val="es-ES"/>
        </w:rPr>
        <w:t xml:space="preserve"> </w:t>
      </w:r>
      <w:r w:rsidR="001E4DB0" w:rsidRPr="0023795A">
        <w:rPr>
          <w:lang w:val="es-ES"/>
        </w:rPr>
        <w:t>con el fin</w:t>
      </w:r>
      <w:r w:rsidR="00DC4275" w:rsidRPr="0023795A">
        <w:rPr>
          <w:lang w:val="es-ES"/>
        </w:rPr>
        <w:t xml:space="preserve"> de</w:t>
      </w:r>
      <w:r w:rsidR="00D23F9A" w:rsidRPr="0023795A">
        <w:rPr>
          <w:lang w:val="es-ES"/>
        </w:rPr>
        <w:t xml:space="preserve"> </w:t>
      </w:r>
      <w:commentRangeStart w:id="20"/>
      <w:commentRangeStart w:id="21"/>
      <w:r w:rsidR="00D23F9A" w:rsidRPr="0023795A">
        <w:rPr>
          <w:lang w:val="es-ES"/>
        </w:rPr>
        <w:t>posibilitar</w:t>
      </w:r>
      <w:commentRangeEnd w:id="20"/>
      <w:r w:rsidR="00B97C47">
        <w:rPr>
          <w:rStyle w:val="CommentReference"/>
        </w:rPr>
        <w:commentReference w:id="20"/>
      </w:r>
      <w:commentRangeEnd w:id="21"/>
      <w:r w:rsidR="00E25A03">
        <w:rPr>
          <w:rStyle w:val="CommentReference"/>
        </w:rPr>
        <w:commentReference w:id="21"/>
      </w:r>
      <w:r w:rsidR="00D23F9A" w:rsidRPr="0023795A">
        <w:rPr>
          <w:lang w:val="es-ES"/>
        </w:rPr>
        <w:t xml:space="preserve"> </w:t>
      </w:r>
      <w:ins w:id="22" w:author="Author">
        <w:r w:rsidR="00E25A03">
          <w:rPr>
            <w:lang w:val="es-ES"/>
          </w:rPr>
          <w:t xml:space="preserve">la identificación, a través de la biometría, </w:t>
        </w:r>
        <w:r w:rsidR="00E25A03" w:rsidRPr="0023795A">
          <w:rPr>
            <w:lang w:val="es-ES"/>
          </w:rPr>
          <w:t xml:space="preserve">de personas </w:t>
        </w:r>
        <w:r w:rsidR="00E25A03">
          <w:rPr>
            <w:lang w:val="es-ES"/>
          </w:rPr>
          <w:t>desfavorecidas</w:t>
        </w:r>
        <w:r w:rsidR="00E25A03" w:rsidRPr="0023795A">
          <w:rPr>
            <w:lang w:val="es-ES"/>
          </w:rPr>
          <w:t xml:space="preserve"> </w:t>
        </w:r>
        <w:r w:rsidR="00E25A03">
          <w:rPr>
            <w:lang w:val="es-ES"/>
          </w:rPr>
          <w:t xml:space="preserve">para </w:t>
        </w:r>
      </w:ins>
      <w:del w:id="23" w:author="Author">
        <w:r w:rsidR="00D23F9A" w:rsidRPr="0023795A" w:rsidDel="00E25A03">
          <w:rPr>
            <w:lang w:val="es-ES"/>
          </w:rPr>
          <w:delText>la</w:delText>
        </w:r>
      </w:del>
      <w:ins w:id="24" w:author="Author">
        <w:r w:rsidR="00E25A03">
          <w:rPr>
            <w:lang w:val="es-ES"/>
          </w:rPr>
          <w:t>su</w:t>
        </w:r>
      </w:ins>
      <w:r w:rsidR="00D23F9A" w:rsidRPr="0023795A">
        <w:rPr>
          <w:lang w:val="es-ES"/>
        </w:rPr>
        <w:t xml:space="preserve"> monitorización y protección</w:t>
      </w:r>
      <w:del w:id="25" w:author="Author">
        <w:r w:rsidR="00D23F9A" w:rsidRPr="0023795A" w:rsidDel="00E25A03">
          <w:rPr>
            <w:lang w:val="es-ES"/>
          </w:rPr>
          <w:delText xml:space="preserve"> de personas </w:delText>
        </w:r>
        <w:r w:rsidR="008770AA" w:rsidDel="00E25A03">
          <w:rPr>
            <w:lang w:val="es-ES"/>
          </w:rPr>
          <w:delText>desfavorecidas</w:delText>
        </w:r>
      </w:del>
      <w:r w:rsidR="00D23F9A" w:rsidRPr="0023795A">
        <w:rPr>
          <w:lang w:val="es-ES"/>
        </w:rPr>
        <w:t xml:space="preserve">. </w:t>
      </w:r>
    </w:p>
    <w:p w14:paraId="31FF38F2" w14:textId="77777777" w:rsidR="001442D1" w:rsidRPr="0023795A" w:rsidRDefault="001442D1" w:rsidP="000A7F7A">
      <w:pPr>
        <w:pStyle w:val="Body2"/>
        <w:numPr>
          <w:ilvl w:val="0"/>
          <w:numId w:val="11"/>
        </w:numPr>
        <w:spacing w:after="200"/>
        <w:ind w:hanging="510"/>
        <w:rPr>
          <w:lang w:val="es-ES"/>
        </w:rPr>
      </w:pPr>
      <w:r w:rsidRPr="0023795A">
        <w:rPr>
          <w:lang w:val="es-ES"/>
        </w:rPr>
        <w:t xml:space="preserve">Que, </w:t>
      </w:r>
      <w:r w:rsidR="003F32B7" w:rsidRPr="0023795A">
        <w:rPr>
          <w:lang w:val="es-ES"/>
        </w:rPr>
        <w:t>siendo ello así</w:t>
      </w:r>
      <w:r w:rsidRPr="0023795A">
        <w:rPr>
          <w:lang w:val="es-ES"/>
        </w:rPr>
        <w:t xml:space="preserve">, ambas Partes, reconociéndose capacidad de representación bastante y de contratación suficiente, acuerdan suscribir el presente </w:t>
      </w:r>
      <w:r w:rsidR="00F66426" w:rsidRPr="0023795A">
        <w:rPr>
          <w:lang w:val="es-ES"/>
        </w:rPr>
        <w:t>"</w:t>
      </w:r>
      <w:r w:rsidRPr="0023795A">
        <w:rPr>
          <w:rStyle w:val="Heading1Text"/>
          <w:b w:val="0"/>
          <w:lang w:val="es-ES"/>
        </w:rPr>
        <w:t>Contrato</w:t>
      </w:r>
      <w:r w:rsidR="002F5E13" w:rsidRPr="0023795A">
        <w:rPr>
          <w:rStyle w:val="Heading1Text"/>
          <w:b w:val="0"/>
          <w:lang w:val="es-ES"/>
        </w:rPr>
        <w:t xml:space="preserve"> De </w:t>
      </w:r>
      <w:r w:rsidR="001407F6" w:rsidRPr="0023795A">
        <w:rPr>
          <w:rStyle w:val="Heading1Text"/>
          <w:b w:val="0"/>
          <w:lang w:val="es-ES"/>
        </w:rPr>
        <w:t xml:space="preserve">Licencia de Uso De </w:t>
      </w:r>
      <w:r w:rsidR="000A7F7A" w:rsidRPr="0023795A">
        <w:rPr>
          <w:rStyle w:val="Heading1Text"/>
          <w:b w:val="0"/>
          <w:lang w:val="es-ES"/>
        </w:rPr>
        <w:t xml:space="preserve">La Aplicación </w:t>
      </w:r>
      <w:r w:rsidR="000A7F7A" w:rsidRPr="0023795A">
        <w:rPr>
          <w:rStyle w:val="Heading1Text"/>
          <w:lang w:val="es-ES"/>
        </w:rPr>
        <w:t>PPa</w:t>
      </w:r>
      <w:r w:rsidR="002F5E13" w:rsidRPr="0023795A">
        <w:rPr>
          <w:rStyle w:val="Heading1Text"/>
          <w:b w:val="0"/>
          <w:lang w:val="es-ES"/>
        </w:rPr>
        <w:t>”</w:t>
      </w:r>
      <w:r w:rsidRPr="0023795A">
        <w:rPr>
          <w:lang w:val="es-ES"/>
        </w:rPr>
        <w:t xml:space="preserve"> (en adelante, el "</w:t>
      </w:r>
      <w:r w:rsidRPr="0023795A">
        <w:rPr>
          <w:b/>
          <w:lang w:val="es-ES"/>
        </w:rPr>
        <w:t>Contrato</w:t>
      </w:r>
      <w:r w:rsidRPr="0023795A">
        <w:rPr>
          <w:lang w:val="es-ES"/>
        </w:rPr>
        <w:t>") que regirá su relación de acuerdo con las siguientes</w:t>
      </w:r>
      <w:r w:rsidR="00F83CF4" w:rsidRPr="0023795A">
        <w:rPr>
          <w:lang w:val="es-ES"/>
        </w:rPr>
        <w:t>:</w:t>
      </w:r>
      <w:r w:rsidRPr="0023795A">
        <w:rPr>
          <w:lang w:val="es-ES"/>
        </w:rPr>
        <w:t xml:space="preserve"> </w:t>
      </w:r>
    </w:p>
    <w:p w14:paraId="27386CB0" w14:textId="77777777" w:rsidR="00F4408E" w:rsidRDefault="00F4408E">
      <w:pPr>
        <w:jc w:val="center"/>
        <w:rPr>
          <w:rStyle w:val="Heading1Text"/>
          <w:sz w:val="24"/>
          <w:lang w:val="es-ES"/>
        </w:rPr>
      </w:pPr>
      <w:r>
        <w:rPr>
          <w:rStyle w:val="Heading1Text"/>
          <w:sz w:val="24"/>
          <w:lang w:val="es-ES"/>
        </w:rPr>
        <w:br w:type="page"/>
      </w:r>
    </w:p>
    <w:p w14:paraId="3AAE6E6F" w14:textId="77777777" w:rsidR="001442D1" w:rsidRPr="0023795A" w:rsidRDefault="001442D1">
      <w:pPr>
        <w:jc w:val="center"/>
        <w:rPr>
          <w:rStyle w:val="Heading1Text"/>
          <w:sz w:val="24"/>
          <w:lang w:val="es-ES"/>
        </w:rPr>
      </w:pPr>
    </w:p>
    <w:p w14:paraId="50CF71A3" w14:textId="77777777" w:rsidR="001442D1" w:rsidRPr="0023795A" w:rsidRDefault="001442D1">
      <w:pPr>
        <w:jc w:val="center"/>
        <w:rPr>
          <w:sz w:val="24"/>
          <w:lang w:val="es-ES"/>
        </w:rPr>
      </w:pPr>
      <w:r w:rsidRPr="0023795A">
        <w:rPr>
          <w:rStyle w:val="Heading1Text"/>
          <w:sz w:val="24"/>
          <w:lang w:val="es-ES"/>
        </w:rPr>
        <w:t>Cláusulas</w:t>
      </w:r>
    </w:p>
    <w:p w14:paraId="414767D6" w14:textId="77777777" w:rsidR="001442D1" w:rsidRPr="0023795A" w:rsidRDefault="001442D1">
      <w:pPr>
        <w:pStyle w:val="Body2"/>
        <w:spacing w:after="200"/>
        <w:ind w:left="0"/>
        <w:jc w:val="center"/>
        <w:rPr>
          <w:lang w:val="es-ES"/>
        </w:rPr>
      </w:pPr>
    </w:p>
    <w:p w14:paraId="6B674C9D" w14:textId="77777777" w:rsidR="001442D1" w:rsidRPr="0023795A" w:rsidRDefault="001442D1" w:rsidP="00F4408E">
      <w:pPr>
        <w:pStyle w:val="Level1"/>
        <w:keepNext/>
        <w:numPr>
          <w:ilvl w:val="0"/>
          <w:numId w:val="20"/>
        </w:numPr>
        <w:rPr>
          <w:lang w:val="es-ES"/>
        </w:rPr>
      </w:pPr>
      <w:bookmarkStart w:id="26" w:name="_Toc137552013"/>
      <w:bookmarkStart w:id="27" w:name="_Toc431825370"/>
      <w:bookmarkStart w:id="28" w:name="_Ref133144044"/>
      <w:bookmarkStart w:id="29" w:name="_Toc133146631"/>
      <w:bookmarkStart w:id="30" w:name="_Ref1572865"/>
      <w:r w:rsidRPr="0023795A">
        <w:rPr>
          <w:rStyle w:val="Heading1Text"/>
          <w:lang w:val="es-ES"/>
        </w:rPr>
        <w:t>Documentos Contractuales y Jerarquía de Documentos</w:t>
      </w:r>
      <w:bookmarkEnd w:id="26"/>
      <w:bookmarkEnd w:id="27"/>
      <w:r w:rsidR="00FA10AF">
        <w:rPr>
          <w:rStyle w:val="Heading1Text"/>
          <w:lang w:val="es-ES"/>
        </w:rPr>
        <w:fldChar w:fldCharType="begin"/>
      </w:r>
      <w:r w:rsidR="00FA10AF" w:rsidRPr="00FA10AF">
        <w:rPr>
          <w:lang w:val="es-ES_tradnl"/>
        </w:rPr>
        <w:instrText xml:space="preserve"> TC "</w:instrText>
      </w:r>
      <w:bookmarkStart w:id="31" w:name="_Toc476132544"/>
      <w:r w:rsidR="00FA10AF" w:rsidRPr="007848AA">
        <w:rPr>
          <w:rStyle w:val="Heading1Text"/>
          <w:lang w:val="es-ES"/>
        </w:rPr>
        <w:instrText>Documentos Contractuales y Jerarquía de Documentos</w:instrText>
      </w:r>
      <w:bookmarkEnd w:id="31"/>
      <w:r w:rsidR="00FA10AF" w:rsidRPr="00FA10AF">
        <w:rPr>
          <w:lang w:val="es-ES_tradnl"/>
        </w:rPr>
        <w:instrText xml:space="preserve">" \f C \l "1" </w:instrText>
      </w:r>
      <w:r w:rsidR="00FA10AF">
        <w:rPr>
          <w:rStyle w:val="Heading1Text"/>
          <w:lang w:val="es-ES"/>
        </w:rPr>
        <w:fldChar w:fldCharType="end"/>
      </w:r>
    </w:p>
    <w:p w14:paraId="74F31500" w14:textId="77777777" w:rsidR="001442D1" w:rsidRPr="0023795A" w:rsidRDefault="001442D1">
      <w:pPr>
        <w:pStyle w:val="Level2"/>
        <w:rPr>
          <w:lang w:val="es-ES"/>
        </w:rPr>
      </w:pPr>
      <w:r w:rsidRPr="0023795A">
        <w:rPr>
          <w:lang w:val="es-ES"/>
        </w:rPr>
        <w:t xml:space="preserve">Forman parte integrante de este Contrato las presentes </w:t>
      </w:r>
      <w:r w:rsidR="00BC25B5" w:rsidRPr="0023795A">
        <w:rPr>
          <w:lang w:val="es-ES"/>
        </w:rPr>
        <w:t>C</w:t>
      </w:r>
      <w:r w:rsidRPr="0023795A">
        <w:rPr>
          <w:lang w:val="es-ES"/>
        </w:rPr>
        <w:t>láusulas, así como los siguientes documentos que figuran como Anexos:</w:t>
      </w:r>
    </w:p>
    <w:p w14:paraId="2C79857B" w14:textId="77777777" w:rsidR="001442D1" w:rsidRPr="0023795A" w:rsidRDefault="001407F6" w:rsidP="001407F6">
      <w:pPr>
        <w:pStyle w:val="Level3"/>
        <w:tabs>
          <w:tab w:val="clear" w:pos="1417"/>
          <w:tab w:val="num" w:pos="360"/>
        </w:tabs>
        <w:ind w:left="1418" w:hanging="709"/>
        <w:rPr>
          <w:lang w:val="es-ES"/>
        </w:rPr>
      </w:pPr>
      <w:r w:rsidRPr="0023795A">
        <w:rPr>
          <w:b/>
          <w:lang w:val="es-ES"/>
        </w:rPr>
        <w:t>Anexo I</w:t>
      </w:r>
      <w:r w:rsidRPr="0023795A">
        <w:rPr>
          <w:lang w:val="es-ES"/>
        </w:rPr>
        <w:t>: Descripción de</w:t>
      </w:r>
      <w:r w:rsidR="000A7F7A" w:rsidRPr="0023795A">
        <w:rPr>
          <w:lang w:val="es-ES"/>
        </w:rPr>
        <w:t xml:space="preserve"> la</w:t>
      </w:r>
      <w:r w:rsidR="000A7F7A" w:rsidRPr="000969F0">
        <w:rPr>
          <w:lang w:val="es-ES"/>
        </w:rPr>
        <w:t xml:space="preserve"> aplicación </w:t>
      </w:r>
      <w:r w:rsidR="000A7F7A" w:rsidRPr="000969F0">
        <w:rPr>
          <w:rFonts w:cs="Arial"/>
          <w:bCs/>
          <w:bdr w:val="none" w:sz="0" w:space="0" w:color="auto" w:frame="1"/>
          <w:shd w:val="clear" w:color="auto" w:fill="FFFFFF"/>
          <w:lang w:val="es-ES_tradnl"/>
        </w:rPr>
        <w:t>PPa</w:t>
      </w:r>
      <w:r w:rsidR="00707EA5" w:rsidRPr="000969F0">
        <w:rPr>
          <w:rFonts w:cs="Arial"/>
          <w:bCs/>
          <w:bdr w:val="none" w:sz="0" w:space="0" w:color="auto" w:frame="1"/>
          <w:shd w:val="clear" w:color="auto" w:fill="FFFFFF"/>
          <w:lang w:val="es-ES_tradnl"/>
        </w:rPr>
        <w:t xml:space="preserve">; </w:t>
      </w:r>
    </w:p>
    <w:p w14:paraId="4D02897D" w14:textId="77777777" w:rsidR="000969F0" w:rsidRDefault="000969F0">
      <w:pPr>
        <w:pStyle w:val="Level3"/>
        <w:rPr>
          <w:lang w:val="es-ES"/>
        </w:rPr>
      </w:pPr>
      <w:r>
        <w:rPr>
          <w:b/>
          <w:lang w:val="es-ES"/>
        </w:rPr>
        <w:t>Anexo II</w:t>
      </w:r>
      <w:r>
        <w:rPr>
          <w:lang w:val="es-ES"/>
        </w:rPr>
        <w:t xml:space="preserve">: Criterios </w:t>
      </w:r>
      <w:r w:rsidR="00E93892">
        <w:rPr>
          <w:lang w:val="es-ES"/>
        </w:rPr>
        <w:t xml:space="preserve">para el </w:t>
      </w:r>
      <w:r w:rsidR="00610000">
        <w:rPr>
          <w:lang w:val="es-ES"/>
        </w:rPr>
        <w:t>U</w:t>
      </w:r>
      <w:r w:rsidR="00E93892">
        <w:rPr>
          <w:lang w:val="es-ES"/>
        </w:rPr>
        <w:t>so</w:t>
      </w:r>
      <w:r>
        <w:rPr>
          <w:lang w:val="es-ES"/>
        </w:rPr>
        <w:t xml:space="preserve"> de la aplicación PPa; y</w:t>
      </w:r>
    </w:p>
    <w:p w14:paraId="75615706" w14:textId="77777777" w:rsidR="001442D1" w:rsidRPr="0023795A" w:rsidRDefault="001442D1">
      <w:pPr>
        <w:pStyle w:val="Level3"/>
        <w:rPr>
          <w:lang w:val="es-ES"/>
        </w:rPr>
      </w:pPr>
      <w:r w:rsidRPr="0023795A">
        <w:rPr>
          <w:lang w:val="es-ES"/>
        </w:rPr>
        <w:t>Cualesquiera otros Anexos que, una vez acordados y firmados por las Partes, se puedan añadir al presente Contrato.</w:t>
      </w:r>
    </w:p>
    <w:p w14:paraId="3254807C" w14:textId="77777777" w:rsidR="001442D1" w:rsidRPr="0023795A" w:rsidRDefault="001442D1">
      <w:pPr>
        <w:pStyle w:val="Level2"/>
        <w:rPr>
          <w:lang w:val="es-ES"/>
        </w:rPr>
      </w:pPr>
      <w:r w:rsidRPr="0023795A">
        <w:rPr>
          <w:lang w:val="es-ES"/>
        </w:rPr>
        <w:t>Toda modificación ulterior del Contrato no será válida si no se recoge en un documento firmado por ambas Partes que constituya un Anexo o complemento al presente Contrato y que expresamente prevea dicha modificación.</w:t>
      </w:r>
    </w:p>
    <w:p w14:paraId="6ED1DFE6" w14:textId="77777777" w:rsidR="001442D1" w:rsidRPr="0023795A" w:rsidRDefault="001442D1">
      <w:pPr>
        <w:pStyle w:val="Level2"/>
        <w:rPr>
          <w:lang w:val="es-ES"/>
        </w:rPr>
      </w:pPr>
      <w:r w:rsidRPr="0023795A">
        <w:rPr>
          <w:lang w:val="es-ES"/>
        </w:rPr>
        <w:t xml:space="preserve">En caso de contradicción entre lo dispuesto en las </w:t>
      </w:r>
      <w:r w:rsidR="00BC25B5" w:rsidRPr="0023795A">
        <w:rPr>
          <w:lang w:val="es-ES"/>
        </w:rPr>
        <w:t>C</w:t>
      </w:r>
      <w:r w:rsidRPr="0023795A">
        <w:rPr>
          <w:lang w:val="es-ES"/>
        </w:rPr>
        <w:t>láusulas del presente Contrato y sus Anexos, el clausulado del Contrato prevalecerá sobre todos sus Anexos a todos los efectos, salvo en el caso de que el/los Anexo/s objeto de contradicción con el clausulado del Contrato</w:t>
      </w:r>
      <w:r w:rsidR="001407F6" w:rsidRPr="0023795A">
        <w:rPr>
          <w:lang w:val="es-ES"/>
        </w:rPr>
        <w:t>,</w:t>
      </w:r>
      <w:r w:rsidRPr="0023795A">
        <w:rPr>
          <w:lang w:val="es-ES"/>
        </w:rPr>
        <w:t xml:space="preserve"> previera/n expresamente sus efectos modificativos y/o su prevalencia respecto de las cláusulas del Contrato, en cuyo caso dichos Anexos tendrán prevalencia.</w:t>
      </w:r>
    </w:p>
    <w:p w14:paraId="04876601" w14:textId="77777777" w:rsidR="001442D1" w:rsidRPr="0023795A" w:rsidRDefault="000016E0" w:rsidP="00F4408E">
      <w:pPr>
        <w:pStyle w:val="Level1"/>
        <w:keepNext/>
        <w:rPr>
          <w:lang w:val="es-ES"/>
        </w:rPr>
      </w:pPr>
      <w:bookmarkStart w:id="32" w:name="_Toc137552014"/>
      <w:bookmarkStart w:id="33" w:name="_Toc431825371"/>
      <w:r>
        <w:rPr>
          <w:rStyle w:val="Heading1Text"/>
          <w:lang w:val="es-ES"/>
        </w:rPr>
        <w:t>I</w:t>
      </w:r>
      <w:r w:rsidR="001442D1" w:rsidRPr="0023795A">
        <w:rPr>
          <w:rStyle w:val="Heading1Text"/>
          <w:lang w:val="es-ES"/>
        </w:rPr>
        <w:t>nterpretación</w:t>
      </w:r>
      <w:bookmarkEnd w:id="32"/>
      <w:bookmarkEnd w:id="33"/>
      <w:r w:rsidR="00F4408E">
        <w:rPr>
          <w:rStyle w:val="Heading1Text"/>
          <w:lang w:val="es-ES"/>
        </w:rPr>
        <w:fldChar w:fldCharType="begin"/>
      </w:r>
      <w:r w:rsidR="00F4408E">
        <w:instrText xml:space="preserve"> TC "</w:instrText>
      </w:r>
      <w:bookmarkStart w:id="34" w:name="_Toc476132545"/>
      <w:r w:rsidR="00F4408E" w:rsidRPr="009B7F7B">
        <w:rPr>
          <w:rStyle w:val="Heading1Text"/>
          <w:lang w:val="es-ES"/>
        </w:rPr>
        <w:instrText>Interpretación</w:instrText>
      </w:r>
      <w:bookmarkEnd w:id="34"/>
      <w:r w:rsidR="00F4408E">
        <w:instrText xml:space="preserve">" \f C \l "1" </w:instrText>
      </w:r>
      <w:r w:rsidR="00F4408E">
        <w:rPr>
          <w:rStyle w:val="Heading1Text"/>
          <w:lang w:val="es-ES"/>
        </w:rPr>
        <w:fldChar w:fldCharType="end"/>
      </w:r>
    </w:p>
    <w:p w14:paraId="5960FA1F" w14:textId="77777777" w:rsidR="001442D1" w:rsidRPr="0023795A" w:rsidRDefault="001442D1">
      <w:pPr>
        <w:pStyle w:val="Level2"/>
        <w:rPr>
          <w:lang w:val="es-ES"/>
        </w:rPr>
      </w:pPr>
      <w:r w:rsidRPr="0023795A">
        <w:rPr>
          <w:lang w:val="es-ES"/>
        </w:rPr>
        <w:t xml:space="preserve">Los títulos de las cláusulas del presente Contrato son meramente informativos y no deben tenerse presentes para la interpretación del mismo. </w:t>
      </w:r>
    </w:p>
    <w:p w14:paraId="78685538" w14:textId="77777777" w:rsidR="001442D1" w:rsidRPr="0023795A" w:rsidRDefault="001442D1">
      <w:pPr>
        <w:pStyle w:val="Level2"/>
        <w:rPr>
          <w:lang w:val="es-ES"/>
        </w:rPr>
      </w:pPr>
      <w:r w:rsidRPr="0023795A">
        <w:rPr>
          <w:lang w:val="es-ES"/>
        </w:rPr>
        <w:t xml:space="preserve">Todos los términos del presente Contrato serán interpretados como del género y/o número que las circunstancias o contexto requieran. </w:t>
      </w:r>
    </w:p>
    <w:p w14:paraId="559A3D01" w14:textId="77777777" w:rsidR="001442D1" w:rsidRPr="0023795A" w:rsidRDefault="001442D1">
      <w:pPr>
        <w:pStyle w:val="Level2"/>
        <w:rPr>
          <w:lang w:val="es-ES"/>
        </w:rPr>
      </w:pPr>
      <w:r w:rsidRPr="0023795A">
        <w:rPr>
          <w:lang w:val="es-ES"/>
        </w:rPr>
        <w:t xml:space="preserve">Los términos "incluye", "incluyendo", "en particular" y "particularmente", serán interpretados como ejemplos de una enumeración indefinida (es decir, entre otros) y no como una enumeración limitada. </w:t>
      </w:r>
    </w:p>
    <w:p w14:paraId="19232C5A" w14:textId="77777777" w:rsidR="00F40229" w:rsidRDefault="00F40229">
      <w:pPr>
        <w:pStyle w:val="Level2"/>
        <w:rPr>
          <w:lang w:val="es-ES"/>
        </w:rPr>
      </w:pPr>
      <w:r>
        <w:rPr>
          <w:lang w:val="es-ES"/>
        </w:rPr>
        <w:t>La referencia a días se entenderá realizada a días naturales.</w:t>
      </w:r>
    </w:p>
    <w:p w14:paraId="75693C21" w14:textId="77777777" w:rsidR="001442D1" w:rsidRPr="0023795A" w:rsidRDefault="001442D1">
      <w:pPr>
        <w:pStyle w:val="Level2"/>
        <w:rPr>
          <w:lang w:val="es-ES"/>
        </w:rPr>
      </w:pPr>
      <w:r w:rsidRPr="0023795A">
        <w:rPr>
          <w:lang w:val="es-ES"/>
        </w:rPr>
        <w:t>Cualquier referencia a una norma jurídica prevista en este Contrato, será interpretada como comprensiva de dicha norma, cualquiera de sus modificaciones o legislación que la sustituya, y todas las normas de desarrollo de la misma que estén en vigor en el momento de llevar a cabo la interpretación.</w:t>
      </w:r>
    </w:p>
    <w:p w14:paraId="6134AA1C" w14:textId="77777777" w:rsidR="001442D1" w:rsidRPr="0023795A" w:rsidRDefault="001442D1">
      <w:pPr>
        <w:pStyle w:val="Level2"/>
        <w:rPr>
          <w:lang w:val="es-ES"/>
        </w:rPr>
      </w:pPr>
      <w:r w:rsidRPr="0023795A">
        <w:rPr>
          <w:lang w:val="es-ES"/>
        </w:rPr>
        <w:t>Cualquier referencia a un contrato o a otro documento de fecha determinada que se mencione en este Contrato, será interpretado como referido a dicho contrato u otro documento (según corresponda) conforme haya sido modificado y desarrollado hasta el momento de llevar a cabo la interpretación.</w:t>
      </w:r>
    </w:p>
    <w:p w14:paraId="3C6ED235" w14:textId="77777777" w:rsidR="001442D1" w:rsidRPr="0023795A" w:rsidRDefault="001442D1" w:rsidP="00F4408E">
      <w:pPr>
        <w:pStyle w:val="Level1"/>
        <w:keepNext/>
        <w:rPr>
          <w:rStyle w:val="Heading1Text"/>
          <w:b w:val="0"/>
          <w:smallCaps w:val="0"/>
          <w:lang w:val="es-ES"/>
        </w:rPr>
      </w:pPr>
      <w:bookmarkStart w:id="35" w:name="_Toc431825372"/>
      <w:r w:rsidRPr="0023795A">
        <w:rPr>
          <w:rStyle w:val="Heading1Text"/>
          <w:lang w:val="es-ES"/>
        </w:rPr>
        <w:t>Definiciones</w:t>
      </w:r>
      <w:bookmarkEnd w:id="28"/>
      <w:bookmarkEnd w:id="29"/>
      <w:bookmarkEnd w:id="35"/>
      <w:r w:rsidR="00F4408E">
        <w:rPr>
          <w:rStyle w:val="Heading1Text"/>
          <w:lang w:val="es-ES"/>
        </w:rPr>
        <w:fldChar w:fldCharType="begin"/>
      </w:r>
      <w:r w:rsidR="00F4408E">
        <w:instrText xml:space="preserve"> TC "</w:instrText>
      </w:r>
      <w:bookmarkStart w:id="36" w:name="_Toc476132546"/>
      <w:r w:rsidR="00F4408E" w:rsidRPr="00FA59D7">
        <w:rPr>
          <w:rStyle w:val="Heading1Text"/>
          <w:lang w:val="es-ES"/>
        </w:rPr>
        <w:instrText>Definiciones</w:instrText>
      </w:r>
      <w:bookmarkEnd w:id="36"/>
      <w:r w:rsidR="00F4408E">
        <w:instrText xml:space="preserve">" \f C \l "1" </w:instrText>
      </w:r>
      <w:r w:rsidR="00F4408E">
        <w:rPr>
          <w:rStyle w:val="Heading1Text"/>
          <w:lang w:val="es-ES"/>
        </w:rPr>
        <w:fldChar w:fldCharType="end"/>
      </w:r>
    </w:p>
    <w:p w14:paraId="02831386" w14:textId="77777777" w:rsidR="001442D1" w:rsidRPr="0023795A" w:rsidRDefault="001442D1" w:rsidP="007F696A">
      <w:pPr>
        <w:pStyle w:val="Level2"/>
        <w:numPr>
          <w:ilvl w:val="0"/>
          <w:numId w:val="0"/>
        </w:numPr>
        <w:ind w:left="709"/>
        <w:rPr>
          <w:lang w:val="es-ES"/>
        </w:rPr>
      </w:pPr>
      <w:bookmarkStart w:id="37" w:name="_Toc133146632"/>
      <w:bookmarkEnd w:id="30"/>
      <w:r w:rsidRPr="0023795A">
        <w:rPr>
          <w:lang w:val="es-ES"/>
        </w:rPr>
        <w:t>En el presente Contrato, los siguientes términos con la primera letra en mayúscula, tendrán el significado que se enuncia a continuación, todo ello sin perjuicio de aquellos otros términos que puedan definirse en otras cláusulas del Contrato:</w:t>
      </w:r>
      <w:bookmarkEnd w:id="37"/>
    </w:p>
    <w:p w14:paraId="7990AE1A" w14:textId="77777777" w:rsidR="008770AA" w:rsidRDefault="008770AA" w:rsidP="008770AA">
      <w:pPr>
        <w:pStyle w:val="Level3"/>
        <w:rPr>
          <w:lang w:val="es-ES"/>
        </w:rPr>
      </w:pPr>
      <w:r>
        <w:rPr>
          <w:lang w:val="es-ES"/>
        </w:rPr>
        <w:lastRenderedPageBreak/>
        <w:t>"</w:t>
      </w:r>
      <w:r>
        <w:rPr>
          <w:b/>
          <w:lang w:val="es-ES"/>
        </w:rPr>
        <w:t>Código Fuente</w:t>
      </w:r>
      <w:r>
        <w:rPr>
          <w:lang w:val="es-ES"/>
        </w:rPr>
        <w:t xml:space="preserve">" significa </w:t>
      </w:r>
      <w:r w:rsidRPr="008770AA">
        <w:rPr>
          <w:lang w:val="es-ES"/>
        </w:rPr>
        <w:t>el formato textual de</w:t>
      </w:r>
      <w:r>
        <w:rPr>
          <w:lang w:val="es-ES"/>
        </w:rPr>
        <w:t xml:space="preserve"> PPa</w:t>
      </w:r>
      <w:r w:rsidRPr="008770AA">
        <w:rPr>
          <w:lang w:val="es-ES"/>
        </w:rPr>
        <w:t xml:space="preserve"> escrito en un lenguaje orientado a su comprensión por el ser humano (incluyendo, entre otros, comentarios escritos y documentación de programación, diagramas de flujo, simulaciones de datos, parámetros de personalización, diagramas lógicos, anotaciones y cualesquiera otros documentos escritos, con independencia del formato al que se incorporen), y que está concebido principalmente para ser transformado o compilado en un formato ejecutable o intermedio o para ser ejecutado directamente mediante interpretación o traducción, en cualquiera de los casos, para permitir su uso en un sistema informático</w:t>
      </w:r>
      <w:r>
        <w:rPr>
          <w:lang w:val="es-ES"/>
        </w:rPr>
        <w:t xml:space="preserve">. </w:t>
      </w:r>
    </w:p>
    <w:p w14:paraId="3E742504" w14:textId="77777777" w:rsidR="008770AA" w:rsidRPr="008770AA" w:rsidRDefault="008770AA" w:rsidP="008770AA">
      <w:pPr>
        <w:pStyle w:val="Level3"/>
        <w:rPr>
          <w:lang w:val="es-ES"/>
        </w:rPr>
      </w:pPr>
      <w:r>
        <w:rPr>
          <w:lang w:val="es-ES"/>
        </w:rPr>
        <w:t>"</w:t>
      </w:r>
      <w:r>
        <w:rPr>
          <w:b/>
          <w:lang w:val="es-ES"/>
        </w:rPr>
        <w:t>Código Objeto</w:t>
      </w:r>
      <w:r>
        <w:rPr>
          <w:lang w:val="es-ES"/>
        </w:rPr>
        <w:t xml:space="preserve">" significa el conjunto de datos e instrucciones escritos en un lenguaje de tipo binario o código máquina, que han sido </w:t>
      </w:r>
      <w:r w:rsidR="005549C9">
        <w:rPr>
          <w:lang w:val="es-ES"/>
        </w:rPr>
        <w:t>traducidos</w:t>
      </w:r>
      <w:r>
        <w:rPr>
          <w:lang w:val="es-ES"/>
        </w:rPr>
        <w:t xml:space="preserve"> del Código Fuente</w:t>
      </w:r>
      <w:r w:rsidR="005549C9">
        <w:rPr>
          <w:lang w:val="es-ES"/>
        </w:rPr>
        <w:t xml:space="preserve"> </w:t>
      </w:r>
      <w:r>
        <w:rPr>
          <w:lang w:val="es-ES"/>
        </w:rPr>
        <w:t xml:space="preserve">y que son entendidos por el ordenador directamente. </w:t>
      </w:r>
      <w:r w:rsidR="00451B49">
        <w:rPr>
          <w:lang w:val="es-ES"/>
        </w:rPr>
        <w:t>Una vez obtenido, el programa puede ejecutarse de forma independiente al Código Fuente.</w:t>
      </w:r>
    </w:p>
    <w:p w14:paraId="08BCE7E4" w14:textId="77777777" w:rsidR="001442D1" w:rsidRPr="0023795A" w:rsidRDefault="00707EA5" w:rsidP="00707EA5">
      <w:pPr>
        <w:pStyle w:val="Level3"/>
        <w:rPr>
          <w:lang w:val="es-ES"/>
        </w:rPr>
      </w:pPr>
      <w:r w:rsidRPr="00707EA5">
        <w:rPr>
          <w:lang w:val="es-ES"/>
        </w:rPr>
        <w:t>"</w:t>
      </w:r>
      <w:r w:rsidRPr="00707EA5">
        <w:rPr>
          <w:b/>
          <w:lang w:val="es-ES"/>
        </w:rPr>
        <w:t>Derechos d</w:t>
      </w:r>
      <w:r w:rsidRPr="0023795A">
        <w:rPr>
          <w:b/>
          <w:lang w:val="es-ES"/>
        </w:rPr>
        <w:t>e Propiedad Intelectual</w:t>
      </w:r>
      <w:r w:rsidRPr="0023795A">
        <w:rPr>
          <w:lang w:val="es-ES"/>
        </w:rPr>
        <w:t>" significa todos los derechos de propiedad intelectual e industrial en cualquier parte del mundo, registrados o no, incluyendo, sin limitación, las patentes, los modelos de utilidad e industriales, los diseños y dibujos industriales, los inventos, las marcas y otros signos distintivos</w:t>
      </w:r>
      <w:r w:rsidR="00451B49">
        <w:rPr>
          <w:lang w:val="es-ES"/>
        </w:rPr>
        <w:t xml:space="preserve"> (registrados o no)</w:t>
      </w:r>
      <w:r w:rsidRPr="0023795A">
        <w:rPr>
          <w:lang w:val="es-ES"/>
        </w:rPr>
        <w:t xml:space="preserve">, los nombres comerciales, los derechos de autor (incluidos, sin limitación, los derechos de reproducción, transformación (incluida la autorización para ejercitar cualquier derecho de explotación sobre el resultado de la transformación durante toda la vida de los derechos del titular de la obra transformada), distribución, comunicación pública y puesta a disposición de terceros, todos ellos en relación con cualquier modalidad de explotación que sea aplicable) y otros derechos asociados, los derechos sobre los nombres de dominio, los derechos sobre las bases de datos (incluido el </w:t>
      </w:r>
      <w:r w:rsidRPr="0023795A">
        <w:rPr>
          <w:i/>
          <w:lang w:val="es-ES"/>
        </w:rPr>
        <w:t>sui generis</w:t>
      </w:r>
      <w:r w:rsidRPr="0023795A">
        <w:rPr>
          <w:lang w:val="es-ES"/>
        </w:rPr>
        <w:t xml:space="preserve">) y los derechos sobre los diseños y modelos (registrados o no), los derechos sobre los semiconductores y las topografías, otros derechos de propiedad intelectual y derechos "conexos" según se definen en la Normativa Aplicable, el copyright, los derechos sobre mecanismos industriales, el </w:t>
      </w:r>
      <w:r w:rsidRPr="0023795A">
        <w:rPr>
          <w:i/>
          <w:lang w:val="es-ES"/>
        </w:rPr>
        <w:t>know-how</w:t>
      </w:r>
      <w:r w:rsidRPr="0023795A">
        <w:rPr>
          <w:lang w:val="es-ES"/>
        </w:rPr>
        <w:t xml:space="preserve"> y los secretos industriales, además de todos los demás derechos de naturaleza similar y que puedan requerir una protección similar en cualquier lugar del mundo, en la Fecha de Entrada en Vigor del Contrato o posteriormente.</w:t>
      </w:r>
    </w:p>
    <w:p w14:paraId="5218DCB6" w14:textId="77777777" w:rsidR="00610000" w:rsidRDefault="00610000">
      <w:pPr>
        <w:pStyle w:val="Level3"/>
        <w:rPr>
          <w:lang w:val="es-ES"/>
        </w:rPr>
      </w:pPr>
      <w:r>
        <w:rPr>
          <w:lang w:val="es-ES"/>
        </w:rPr>
        <w:t>"</w:t>
      </w:r>
      <w:r>
        <w:rPr>
          <w:b/>
          <w:lang w:val="es-ES"/>
        </w:rPr>
        <w:t>Documentación</w:t>
      </w:r>
      <w:r>
        <w:rPr>
          <w:lang w:val="es-ES"/>
        </w:rPr>
        <w:t xml:space="preserve">" significa los </w:t>
      </w:r>
      <w:r w:rsidRPr="002526F7">
        <w:rPr>
          <w:lang w:val="es-ES"/>
        </w:rPr>
        <w:t xml:space="preserve">manuales, </w:t>
      </w:r>
      <w:r>
        <w:rPr>
          <w:lang w:val="es-ES"/>
        </w:rPr>
        <w:t xml:space="preserve">instrucciones </w:t>
      </w:r>
      <w:r w:rsidR="008770AA">
        <w:rPr>
          <w:lang w:val="es-ES"/>
        </w:rPr>
        <w:t xml:space="preserve">y </w:t>
      </w:r>
      <w:r>
        <w:rPr>
          <w:lang w:val="es-ES"/>
        </w:rPr>
        <w:t xml:space="preserve">documentos técnicos que puedan proporcionarse al Licenciatario en relación con el Uso de PPa. </w:t>
      </w:r>
    </w:p>
    <w:p w14:paraId="1ED80584" w14:textId="77777777" w:rsidR="001442D1" w:rsidRPr="0023795A" w:rsidRDefault="00F66426">
      <w:pPr>
        <w:pStyle w:val="Level3"/>
        <w:rPr>
          <w:lang w:val="es-ES"/>
        </w:rPr>
      </w:pPr>
      <w:r w:rsidRPr="0023795A">
        <w:rPr>
          <w:lang w:val="es-ES"/>
        </w:rPr>
        <w:t>"</w:t>
      </w:r>
      <w:r w:rsidR="001442D1" w:rsidRPr="0023795A">
        <w:rPr>
          <w:b/>
          <w:lang w:val="es-ES"/>
        </w:rPr>
        <w:t>Fuerza Mayor</w:t>
      </w:r>
      <w:r w:rsidRPr="0023795A">
        <w:rPr>
          <w:lang w:val="es-ES"/>
        </w:rPr>
        <w:t>"</w:t>
      </w:r>
      <w:r w:rsidR="001442D1" w:rsidRPr="0023795A">
        <w:rPr>
          <w:lang w:val="es-ES"/>
        </w:rPr>
        <w:t xml:space="preserve"> significa cualquier suceso que fuera imprevisible, o que de ser previsible, fuera inevitable, incluyendo en todo caso, aunque sin exclusión de otros acontecimientos, las situaciones siguientes: guerra, terrorismo, motín, insurrección, huelga y conflictos laborales, sabotaje, vandalismo, incendio, inundación o cualquier otro acontecimiento climático excepcional, orden administrativa o judicial, avería o interrupción de las redes eléctricas o de telecomunicaciones.</w:t>
      </w:r>
    </w:p>
    <w:p w14:paraId="605852CC" w14:textId="77777777" w:rsidR="001442D1" w:rsidRPr="0023795A" w:rsidRDefault="00F66426" w:rsidP="00AD50B1">
      <w:pPr>
        <w:pStyle w:val="Level3"/>
        <w:rPr>
          <w:lang w:val="es-ES"/>
        </w:rPr>
      </w:pPr>
      <w:r w:rsidRPr="0023795A">
        <w:rPr>
          <w:lang w:val="es-ES"/>
        </w:rPr>
        <w:t>"</w:t>
      </w:r>
      <w:r w:rsidR="001442D1" w:rsidRPr="0023795A">
        <w:rPr>
          <w:b/>
          <w:lang w:val="es-ES"/>
        </w:rPr>
        <w:t>Información Confidencial</w:t>
      </w:r>
      <w:r w:rsidRPr="0023795A">
        <w:rPr>
          <w:lang w:val="es-ES"/>
        </w:rPr>
        <w:t>"</w:t>
      </w:r>
      <w:r w:rsidR="00976389" w:rsidRPr="0023795A">
        <w:rPr>
          <w:lang w:val="es-ES"/>
        </w:rPr>
        <w:t xml:space="preserve"> significa</w:t>
      </w:r>
      <w:r w:rsidR="001442D1" w:rsidRPr="0023795A">
        <w:rPr>
          <w:lang w:val="es-ES"/>
        </w:rPr>
        <w:t xml:space="preserve"> toda información de cualquier naturaleza o de propiedad exclusiva de una Parte (la "</w:t>
      </w:r>
      <w:r w:rsidR="001442D1" w:rsidRPr="0023795A">
        <w:rPr>
          <w:b/>
          <w:lang w:val="es-ES"/>
        </w:rPr>
        <w:t>Parte Reveladora</w:t>
      </w:r>
      <w:r w:rsidR="001442D1" w:rsidRPr="0023795A">
        <w:rPr>
          <w:lang w:val="es-ES"/>
        </w:rPr>
        <w:t>"), revelados por dicha Parte a la otra Parte (la "</w:t>
      </w:r>
      <w:r w:rsidR="001442D1" w:rsidRPr="0023795A">
        <w:rPr>
          <w:b/>
          <w:lang w:val="es-ES"/>
        </w:rPr>
        <w:t>Parte Receptora</w:t>
      </w:r>
      <w:r w:rsidR="001442D1" w:rsidRPr="0023795A">
        <w:rPr>
          <w:lang w:val="es-ES"/>
        </w:rPr>
        <w:t>") de conformidad con el presente Contrato, incluyendo de modo enunciativo pero no limitativo,</w:t>
      </w:r>
      <w:r w:rsidR="004C11FC" w:rsidRPr="0023795A">
        <w:rPr>
          <w:lang w:val="es-ES"/>
        </w:rPr>
        <w:t xml:space="preserve"> información relacionada a la actividad empresarial, clientes</w:t>
      </w:r>
      <w:r w:rsidR="0032378C" w:rsidRPr="0023795A">
        <w:rPr>
          <w:lang w:val="es-ES"/>
        </w:rPr>
        <w:t>, socios</w:t>
      </w:r>
      <w:r w:rsidR="004C11FC" w:rsidRPr="0023795A">
        <w:rPr>
          <w:lang w:val="es-ES"/>
        </w:rPr>
        <w:t>, estrategia y planes de negocio</w:t>
      </w:r>
      <w:r w:rsidR="001442D1" w:rsidRPr="0023795A">
        <w:rPr>
          <w:lang w:val="es-ES"/>
        </w:rPr>
        <w:t>,</w:t>
      </w:r>
      <w:r w:rsidR="001F5102" w:rsidRPr="0023795A">
        <w:rPr>
          <w:lang w:val="es-ES"/>
        </w:rPr>
        <w:t xml:space="preserve"> finanzas, programas de ordenador y su documentación asociada,</w:t>
      </w:r>
      <w:r w:rsidR="004C11FC" w:rsidRPr="0023795A">
        <w:rPr>
          <w:lang w:val="es-ES"/>
        </w:rPr>
        <w:t xml:space="preserve"> sistemas informáticos, </w:t>
      </w:r>
      <w:r w:rsidR="004C11FC" w:rsidRPr="0023795A">
        <w:rPr>
          <w:i/>
          <w:lang w:val="es-ES"/>
        </w:rPr>
        <w:t>know how</w:t>
      </w:r>
      <w:r w:rsidR="004C11FC" w:rsidRPr="0023795A">
        <w:rPr>
          <w:lang w:val="es-ES"/>
        </w:rPr>
        <w:t xml:space="preserve">, secretos </w:t>
      </w:r>
      <w:r w:rsidR="004A3FCF" w:rsidRPr="0023795A">
        <w:rPr>
          <w:lang w:val="es-ES"/>
        </w:rPr>
        <w:t>industriales</w:t>
      </w:r>
      <w:r w:rsidR="001442D1" w:rsidRPr="0023795A">
        <w:rPr>
          <w:lang w:val="es-ES"/>
        </w:rPr>
        <w:t>,</w:t>
      </w:r>
      <w:r w:rsidR="004C11FC" w:rsidRPr="0023795A">
        <w:rPr>
          <w:lang w:val="es-ES"/>
        </w:rPr>
        <w:t xml:space="preserve"> procesos productivos, información sobre organización interna,</w:t>
      </w:r>
      <w:r w:rsidR="001442D1" w:rsidRPr="0023795A">
        <w:rPr>
          <w:lang w:val="es-ES"/>
        </w:rPr>
        <w:t xml:space="preserve"> con independencia de</w:t>
      </w:r>
      <w:r w:rsidR="004C11FC" w:rsidRPr="0023795A">
        <w:rPr>
          <w:lang w:val="es-ES"/>
        </w:rPr>
        <w:t xml:space="preserve"> que dicha información sea comunicada de manera verbal, por escrito</w:t>
      </w:r>
      <w:r w:rsidR="00976389" w:rsidRPr="0023795A">
        <w:rPr>
          <w:lang w:val="es-ES"/>
        </w:rPr>
        <w:t xml:space="preserve">, electrónicamente o de </w:t>
      </w:r>
      <w:r w:rsidR="00976389" w:rsidRPr="0023795A">
        <w:rPr>
          <w:lang w:val="es-ES"/>
        </w:rPr>
        <w:lastRenderedPageBreak/>
        <w:t>cualquier otra manera</w:t>
      </w:r>
      <w:r w:rsidR="00866B0A" w:rsidRPr="0023795A">
        <w:rPr>
          <w:lang w:val="es-ES"/>
        </w:rPr>
        <w:t xml:space="preserve">. A estos efectos, </w:t>
      </w:r>
      <w:r w:rsidR="001442D1" w:rsidRPr="0023795A">
        <w:rPr>
          <w:lang w:val="es-ES"/>
        </w:rPr>
        <w:t xml:space="preserve">Información Confidencial </w:t>
      </w:r>
      <w:r w:rsidR="00866B0A" w:rsidRPr="0023795A">
        <w:rPr>
          <w:lang w:val="es-ES"/>
        </w:rPr>
        <w:t>no incluye aquella</w:t>
      </w:r>
      <w:r w:rsidR="001442D1" w:rsidRPr="0023795A">
        <w:rPr>
          <w:lang w:val="es-ES"/>
        </w:rPr>
        <w:t xml:space="preserve"> información que:</w:t>
      </w:r>
    </w:p>
    <w:p w14:paraId="376D3EA4" w14:textId="77777777" w:rsidR="001442D1" w:rsidRPr="0023795A" w:rsidRDefault="001F5102">
      <w:pPr>
        <w:pStyle w:val="Level4"/>
        <w:rPr>
          <w:lang w:val="es-ES"/>
        </w:rPr>
      </w:pPr>
      <w:r w:rsidRPr="0023795A">
        <w:rPr>
          <w:lang w:val="es-ES"/>
        </w:rPr>
        <w:t>S</w:t>
      </w:r>
      <w:r w:rsidR="001442D1" w:rsidRPr="0023795A">
        <w:rPr>
          <w:lang w:val="es-ES"/>
        </w:rPr>
        <w:t xml:space="preserve">ea de dominio público en el momento de su revelación, a menos que la información revelada constituya una compilación o colección de dicha información de domino público, en una forma no anteriormente conocida; </w:t>
      </w:r>
    </w:p>
    <w:p w14:paraId="7508EDF2" w14:textId="77777777" w:rsidR="001442D1" w:rsidRPr="0023795A" w:rsidRDefault="000A3F86">
      <w:pPr>
        <w:pStyle w:val="Level4"/>
        <w:rPr>
          <w:lang w:val="es-ES"/>
        </w:rPr>
      </w:pPr>
      <w:r w:rsidRPr="0023795A">
        <w:rPr>
          <w:lang w:val="es-ES"/>
        </w:rPr>
        <w:t>H</w:t>
      </w:r>
      <w:r w:rsidR="001442D1" w:rsidRPr="0023795A">
        <w:rPr>
          <w:lang w:val="es-ES"/>
        </w:rPr>
        <w:t xml:space="preserve">aya pasado al dominio público después de su revelación sin ninguna infracción o incumplimiento imputable a la Parte Receptora; </w:t>
      </w:r>
    </w:p>
    <w:p w14:paraId="729D4AFB" w14:textId="77777777" w:rsidR="001442D1" w:rsidRPr="0023795A" w:rsidRDefault="000A3F86">
      <w:pPr>
        <w:pStyle w:val="Level4"/>
        <w:rPr>
          <w:lang w:val="es-ES"/>
        </w:rPr>
      </w:pPr>
      <w:r w:rsidRPr="0023795A">
        <w:rPr>
          <w:lang w:val="es-ES"/>
        </w:rPr>
        <w:t>H</w:t>
      </w:r>
      <w:r w:rsidR="001442D1" w:rsidRPr="0023795A">
        <w:rPr>
          <w:lang w:val="es-ES"/>
        </w:rPr>
        <w:t>aya sido proporcionada a la Parte Receptora por un Tercero con derecho a revelar la información en cuestión y sin compromiso de confidencialidad;</w:t>
      </w:r>
    </w:p>
    <w:p w14:paraId="175278F2" w14:textId="77777777" w:rsidR="001442D1" w:rsidRPr="0023795A" w:rsidRDefault="000A3F86">
      <w:pPr>
        <w:pStyle w:val="Level4"/>
        <w:rPr>
          <w:lang w:val="es-ES"/>
        </w:rPr>
      </w:pPr>
      <w:r w:rsidRPr="0023795A">
        <w:rPr>
          <w:lang w:val="es-ES"/>
        </w:rPr>
        <w:t>F</w:t>
      </w:r>
      <w:r w:rsidR="001442D1" w:rsidRPr="0023795A">
        <w:rPr>
          <w:lang w:val="es-ES"/>
        </w:rPr>
        <w:t>uera ya conocida por la Parte Receptora en el momento de su revelación o fuera desarrollada de forma independiente por la Parte Receptora</w:t>
      </w:r>
      <w:r w:rsidR="003971AB" w:rsidRPr="0023795A">
        <w:rPr>
          <w:lang w:val="es-ES"/>
        </w:rPr>
        <w:t>; y/o</w:t>
      </w:r>
    </w:p>
    <w:p w14:paraId="51F695D5" w14:textId="77777777" w:rsidR="003971AB" w:rsidRPr="0023795A" w:rsidRDefault="000A3F86" w:rsidP="003971AB">
      <w:pPr>
        <w:pStyle w:val="Level4"/>
        <w:rPr>
          <w:lang w:val="es-ES"/>
        </w:rPr>
      </w:pPr>
      <w:r w:rsidRPr="0023795A">
        <w:rPr>
          <w:lang w:val="es-ES"/>
        </w:rPr>
        <w:t>Fu</w:t>
      </w:r>
      <w:r w:rsidR="003971AB" w:rsidRPr="0023795A">
        <w:rPr>
          <w:lang w:val="es-ES"/>
        </w:rPr>
        <w:t>era declarada expresamente como excluid</w:t>
      </w:r>
      <w:r w:rsidR="00B91BDE">
        <w:rPr>
          <w:lang w:val="es-ES"/>
        </w:rPr>
        <w:t>a</w:t>
      </w:r>
      <w:r w:rsidR="003971AB" w:rsidRPr="0023795A">
        <w:rPr>
          <w:lang w:val="es-ES"/>
        </w:rPr>
        <w:t xml:space="preserve"> de la Información Confidencial por el presente Contrato.</w:t>
      </w:r>
    </w:p>
    <w:p w14:paraId="7BDEF5E0" w14:textId="77777777" w:rsidR="00F8007A" w:rsidRPr="00B91BDE" w:rsidRDefault="00F8007A" w:rsidP="00B91BDE">
      <w:pPr>
        <w:pStyle w:val="Level3"/>
        <w:rPr>
          <w:lang w:val="es-ES"/>
        </w:rPr>
      </w:pPr>
      <w:r w:rsidRPr="00B91BDE">
        <w:rPr>
          <w:lang w:val="es-ES"/>
        </w:rPr>
        <w:t>"</w:t>
      </w:r>
      <w:r w:rsidRPr="00B91BDE">
        <w:rPr>
          <w:b/>
          <w:lang w:val="es-ES"/>
        </w:rPr>
        <w:t>Intereses</w:t>
      </w:r>
      <w:r w:rsidRPr="00B91BDE">
        <w:rPr>
          <w:lang w:val="es-ES"/>
        </w:rPr>
        <w:t>" significa aquellos que sean mayores de entre</w:t>
      </w:r>
      <w:r w:rsidR="00451B49">
        <w:rPr>
          <w:lang w:val="es-ES"/>
        </w:rPr>
        <w:t xml:space="preserve"> el </w:t>
      </w:r>
      <w:r w:rsidRPr="00B91BDE">
        <w:rPr>
          <w:lang w:val="es-ES"/>
        </w:rPr>
        <w:t>doble del tipo del interés legal del dinero aplicable en España y los máximos permitidos por la legislación aplicable en dicho país.</w:t>
      </w:r>
    </w:p>
    <w:p w14:paraId="338B88FD" w14:textId="77777777" w:rsidR="001442D1" w:rsidRDefault="001442D1">
      <w:pPr>
        <w:pStyle w:val="Level3"/>
        <w:rPr>
          <w:lang w:val="es-ES"/>
        </w:rPr>
      </w:pPr>
      <w:r w:rsidRPr="0023795A">
        <w:rPr>
          <w:bCs/>
          <w:lang w:val="es-ES"/>
        </w:rPr>
        <w:t>"</w:t>
      </w:r>
      <w:r w:rsidRPr="0023795A">
        <w:rPr>
          <w:b/>
          <w:bCs/>
          <w:lang w:val="es-ES"/>
        </w:rPr>
        <w:t>Normativa Aplicable</w:t>
      </w:r>
      <w:r w:rsidRPr="0023795A">
        <w:rPr>
          <w:bCs/>
          <w:lang w:val="es-ES"/>
        </w:rPr>
        <w:t>"</w:t>
      </w:r>
      <w:r w:rsidRPr="0023795A">
        <w:rPr>
          <w:lang w:val="es-ES"/>
        </w:rPr>
        <w:t xml:space="preserve"> significa todas las leyes internacionales, nacionales y regionales, todas las reglas, normativa y normas (incluidas las normas impuestas por las entidades gubernamentales o autoridades reguladoras, así como todas las normas de ámbito industrial) que puedan ser de aplicación a una persona y/o a una actividad determinada, en el marco de las disposiciones del presente Contrato.</w:t>
      </w:r>
    </w:p>
    <w:p w14:paraId="0B131A12" w14:textId="77777777" w:rsidR="00AC5289" w:rsidRPr="00AC5289" w:rsidRDefault="00AC5289" w:rsidP="00AC5289">
      <w:pPr>
        <w:pStyle w:val="Level3"/>
        <w:rPr>
          <w:lang w:val="es-ES"/>
        </w:rPr>
      </w:pPr>
      <w:r>
        <w:rPr>
          <w:lang w:val="es-ES"/>
        </w:rPr>
        <w:t>"</w:t>
      </w:r>
      <w:r>
        <w:rPr>
          <w:b/>
          <w:lang w:val="es-ES"/>
        </w:rPr>
        <w:t>PPa</w:t>
      </w:r>
      <w:r>
        <w:rPr>
          <w:lang w:val="es-ES"/>
        </w:rPr>
        <w:t xml:space="preserve">" significa </w:t>
      </w:r>
      <w:r w:rsidR="00E31C1E">
        <w:rPr>
          <w:lang w:val="es-ES"/>
        </w:rPr>
        <w:t>el</w:t>
      </w:r>
      <w:r w:rsidRPr="00AC5289">
        <w:rPr>
          <w:lang w:val="es-ES"/>
        </w:rPr>
        <w:t xml:space="preserve"> </w:t>
      </w:r>
      <w:r w:rsidR="00B91BDE">
        <w:rPr>
          <w:lang w:val="es-ES"/>
        </w:rPr>
        <w:t xml:space="preserve">programa </w:t>
      </w:r>
      <w:commentRangeStart w:id="38"/>
      <w:commentRangeStart w:id="39"/>
      <w:r w:rsidR="00B91BDE">
        <w:rPr>
          <w:lang w:val="es-ES"/>
        </w:rPr>
        <w:t>informático</w:t>
      </w:r>
      <w:commentRangeEnd w:id="38"/>
      <w:r w:rsidR="002E4BD1">
        <w:rPr>
          <w:rStyle w:val="CommentReference"/>
        </w:rPr>
        <w:commentReference w:id="38"/>
      </w:r>
      <w:commentRangeEnd w:id="39"/>
      <w:r w:rsidR="0086789E">
        <w:rPr>
          <w:rStyle w:val="CommentReference"/>
        </w:rPr>
        <w:commentReference w:id="39"/>
      </w:r>
      <w:r w:rsidR="00E31C1E">
        <w:rPr>
          <w:lang w:val="es-ES"/>
        </w:rPr>
        <w:t xml:space="preserve"> </w:t>
      </w:r>
      <w:r w:rsidRPr="00AC5289">
        <w:rPr>
          <w:lang w:val="es-ES"/>
        </w:rPr>
        <w:t>de reconocimiento biométrico multifactorial</w:t>
      </w:r>
      <w:r>
        <w:rPr>
          <w:lang w:val="es-ES"/>
        </w:rPr>
        <w:t xml:space="preserve"> (dactilar, palmar y facial)</w:t>
      </w:r>
      <w:r w:rsidRPr="00AC5289">
        <w:rPr>
          <w:lang w:val="es-ES"/>
        </w:rPr>
        <w:t xml:space="preserve"> </w:t>
      </w:r>
      <w:r w:rsidR="00E31C1E" w:rsidRPr="00AC5289">
        <w:rPr>
          <w:rFonts w:cs="Arial"/>
          <w:i/>
          <w:lang w:val="es-ES"/>
        </w:rPr>
        <w:t>Protection People app</w:t>
      </w:r>
      <w:r w:rsidR="00053B82">
        <w:rPr>
          <w:lang w:val="es-ES"/>
        </w:rPr>
        <w:t xml:space="preserve">, titularidad de itwillbe, </w:t>
      </w:r>
      <w:r w:rsidRPr="00AC5289">
        <w:rPr>
          <w:lang w:val="es-ES"/>
        </w:rPr>
        <w:t>que</w:t>
      </w:r>
      <w:r>
        <w:rPr>
          <w:lang w:val="es-ES"/>
        </w:rPr>
        <w:t xml:space="preserve"> opera en dispositivos móviles y ordenadores y que,</w:t>
      </w:r>
      <w:r w:rsidRPr="00AC5289">
        <w:rPr>
          <w:lang w:val="es-ES"/>
        </w:rPr>
        <w:t xml:space="preserve"> a través de la identificación, permite el seguimiento sanitario, educativo y la prevención y protección contra abusos en los colectivos más vulnerables</w:t>
      </w:r>
      <w:r>
        <w:rPr>
          <w:lang w:val="es-ES"/>
        </w:rPr>
        <w:t xml:space="preserve">. </w:t>
      </w:r>
    </w:p>
    <w:p w14:paraId="76DBD4F1" w14:textId="77777777" w:rsidR="00053B82" w:rsidRDefault="00053B82" w:rsidP="00AD50B1">
      <w:pPr>
        <w:pStyle w:val="Level3"/>
        <w:rPr>
          <w:lang w:val="es-ES"/>
        </w:rPr>
      </w:pPr>
      <w:bookmarkStart w:id="40" w:name="_Toc133146634"/>
      <w:r>
        <w:rPr>
          <w:lang w:val="es-ES"/>
        </w:rPr>
        <w:t>"</w:t>
      </w:r>
      <w:r>
        <w:rPr>
          <w:b/>
          <w:lang w:val="es-ES"/>
        </w:rPr>
        <w:t>Precio</w:t>
      </w:r>
      <w:r>
        <w:rPr>
          <w:lang w:val="es-ES"/>
        </w:rPr>
        <w:t xml:space="preserve">" tiene el significado previsto en la Cláusula </w:t>
      </w:r>
      <w:r>
        <w:rPr>
          <w:lang w:val="es-ES"/>
        </w:rPr>
        <w:fldChar w:fldCharType="begin"/>
      </w:r>
      <w:r>
        <w:rPr>
          <w:lang w:val="es-ES"/>
        </w:rPr>
        <w:instrText xml:space="preserve"> REF _Ref476038442 \r \h </w:instrText>
      </w:r>
      <w:r>
        <w:rPr>
          <w:lang w:val="es-ES"/>
        </w:rPr>
      </w:r>
      <w:r>
        <w:rPr>
          <w:lang w:val="es-ES"/>
        </w:rPr>
        <w:fldChar w:fldCharType="separate"/>
      </w:r>
      <w:r w:rsidR="00846592">
        <w:rPr>
          <w:lang w:val="es-ES"/>
        </w:rPr>
        <w:t>12</w:t>
      </w:r>
      <w:r>
        <w:rPr>
          <w:lang w:val="es-ES"/>
        </w:rPr>
        <w:fldChar w:fldCharType="end"/>
      </w:r>
      <w:r>
        <w:rPr>
          <w:lang w:val="es-ES"/>
        </w:rPr>
        <w:t xml:space="preserve">. </w:t>
      </w:r>
    </w:p>
    <w:p w14:paraId="6A85086D" w14:textId="77777777" w:rsidR="00F41F34" w:rsidRDefault="00F66426" w:rsidP="00AD50B1">
      <w:pPr>
        <w:pStyle w:val="Level3"/>
        <w:rPr>
          <w:lang w:val="es-ES"/>
        </w:rPr>
      </w:pPr>
      <w:r w:rsidRPr="00F66426">
        <w:rPr>
          <w:lang w:val="es-ES"/>
        </w:rPr>
        <w:t>"</w:t>
      </w:r>
      <w:r w:rsidR="001442D1" w:rsidRPr="002526F7">
        <w:rPr>
          <w:b/>
          <w:lang w:val="es-ES"/>
        </w:rPr>
        <w:t>Tercero</w:t>
      </w:r>
      <w:r w:rsidRPr="00F66426">
        <w:rPr>
          <w:lang w:val="es-ES"/>
        </w:rPr>
        <w:t>"</w:t>
      </w:r>
      <w:r w:rsidR="001442D1" w:rsidRPr="002526F7">
        <w:rPr>
          <w:lang w:val="es-ES"/>
        </w:rPr>
        <w:t xml:space="preserve"> significa cualquier persona física o jurídica distinta de las Partes del presente Contrato y sus respectivos empleados.</w:t>
      </w:r>
      <w:bookmarkEnd w:id="40"/>
    </w:p>
    <w:p w14:paraId="0CA12693" w14:textId="77777777" w:rsidR="00F66426" w:rsidRDefault="00F66426" w:rsidP="00F66426">
      <w:pPr>
        <w:pStyle w:val="Level3"/>
        <w:rPr>
          <w:lang w:val="es-ES"/>
        </w:rPr>
      </w:pPr>
      <w:r w:rsidRPr="00A4177D">
        <w:rPr>
          <w:lang w:val="es-ES"/>
        </w:rPr>
        <w:t>"</w:t>
      </w:r>
      <w:r w:rsidRPr="00A4177D">
        <w:rPr>
          <w:b/>
          <w:lang w:val="es-ES"/>
        </w:rPr>
        <w:t>Territorio</w:t>
      </w:r>
      <w:r w:rsidRPr="00A4177D">
        <w:rPr>
          <w:lang w:val="es-ES"/>
        </w:rPr>
        <w:t xml:space="preserve">" significa </w:t>
      </w:r>
      <w:commentRangeStart w:id="41"/>
      <w:r w:rsidR="00A4177D" w:rsidRPr="00A4177D">
        <w:rPr>
          <w:lang w:val="es-ES"/>
        </w:rPr>
        <w:t>[</w:t>
      </w:r>
      <w:r w:rsidR="00CB4FEA" w:rsidRPr="00CB4FEA">
        <w:rPr>
          <w:highlight w:val="yellow"/>
          <w:lang w:val="es-ES"/>
        </w:rPr>
        <w:t>●</w:t>
      </w:r>
      <w:r w:rsidR="00CB4FEA" w:rsidRPr="0023795A">
        <w:rPr>
          <w:lang w:val="es-ES"/>
        </w:rPr>
        <w:t>]</w:t>
      </w:r>
      <w:commentRangeEnd w:id="41"/>
      <w:r w:rsidR="00A4177D">
        <w:rPr>
          <w:rStyle w:val="CommentReference"/>
        </w:rPr>
        <w:commentReference w:id="41"/>
      </w:r>
      <w:r w:rsidRPr="00A4177D">
        <w:rPr>
          <w:lang w:val="es-ES"/>
        </w:rPr>
        <w:t>.</w:t>
      </w:r>
    </w:p>
    <w:p w14:paraId="1D519B3D" w14:textId="77777777" w:rsidR="00C334A2" w:rsidRPr="00C334A2" w:rsidRDefault="00C334A2" w:rsidP="00C334A2">
      <w:pPr>
        <w:pStyle w:val="Level3"/>
        <w:rPr>
          <w:lang w:val="es-ES"/>
        </w:rPr>
      </w:pPr>
      <w:r>
        <w:rPr>
          <w:lang w:val="es-ES"/>
        </w:rPr>
        <w:t>"</w:t>
      </w:r>
      <w:r>
        <w:rPr>
          <w:b/>
          <w:lang w:val="es-ES"/>
        </w:rPr>
        <w:t>Usar</w:t>
      </w:r>
      <w:r>
        <w:rPr>
          <w:lang w:val="es-ES"/>
        </w:rPr>
        <w:t>"</w:t>
      </w:r>
      <w:r w:rsidR="00287C52">
        <w:rPr>
          <w:lang w:val="es-ES"/>
        </w:rPr>
        <w:t xml:space="preserve">, </w:t>
      </w:r>
      <w:r>
        <w:rPr>
          <w:lang w:val="es-ES"/>
        </w:rPr>
        <w:t>o</w:t>
      </w:r>
      <w:r w:rsidR="00287C52">
        <w:rPr>
          <w:lang w:val="es-ES"/>
        </w:rPr>
        <w:t xml:space="preserve"> cualquier otro término derivado,</w:t>
      </w:r>
      <w:r>
        <w:rPr>
          <w:lang w:val="es-ES"/>
        </w:rPr>
        <w:t xml:space="preserve"> significa descargar, instalar, activar, acceder </w:t>
      </w:r>
      <w:r w:rsidR="00B91BDE">
        <w:rPr>
          <w:lang w:val="es-ES"/>
        </w:rPr>
        <w:t>y/</w:t>
      </w:r>
      <w:r>
        <w:rPr>
          <w:lang w:val="es-ES"/>
        </w:rPr>
        <w:t>o utilizar de cualquier otra manera PPa</w:t>
      </w:r>
      <w:r w:rsidR="00B91BDE">
        <w:rPr>
          <w:lang w:val="es-ES"/>
        </w:rPr>
        <w:t xml:space="preserve">, excluyendo en particular la reproducción, transformación, distribución y comunicación pública de PPa. </w:t>
      </w:r>
    </w:p>
    <w:p w14:paraId="5EBD31B9" w14:textId="77777777" w:rsidR="001442D1" w:rsidRPr="002526F7" w:rsidRDefault="001442D1" w:rsidP="00F4408E">
      <w:pPr>
        <w:pStyle w:val="Level1"/>
        <w:keepNext/>
        <w:rPr>
          <w:lang w:val="es-ES"/>
        </w:rPr>
      </w:pPr>
      <w:bookmarkStart w:id="42" w:name="_Toc133146636"/>
      <w:bookmarkStart w:id="43" w:name="_Ref133146786"/>
      <w:bookmarkStart w:id="44" w:name="_Ref224963742"/>
      <w:bookmarkStart w:id="45" w:name="_Toc431825373"/>
      <w:bookmarkStart w:id="46" w:name="_Ref110775880"/>
      <w:r w:rsidRPr="002526F7">
        <w:rPr>
          <w:b/>
          <w:smallCaps/>
          <w:lang w:val="es-ES"/>
        </w:rPr>
        <w:t>Objeto</w:t>
      </w:r>
      <w:bookmarkEnd w:id="42"/>
      <w:bookmarkEnd w:id="43"/>
      <w:bookmarkEnd w:id="44"/>
      <w:bookmarkEnd w:id="45"/>
      <w:r w:rsidR="00F4408E">
        <w:rPr>
          <w:b/>
          <w:smallCaps/>
          <w:lang w:val="es-ES"/>
        </w:rPr>
        <w:fldChar w:fldCharType="begin"/>
      </w:r>
      <w:r w:rsidR="00F4408E" w:rsidRPr="00B91BDE">
        <w:rPr>
          <w:lang w:val="es-ES_tradnl"/>
        </w:rPr>
        <w:instrText xml:space="preserve"> TC "</w:instrText>
      </w:r>
      <w:bookmarkStart w:id="47" w:name="_Toc476132547"/>
      <w:r w:rsidR="00F4408E" w:rsidRPr="00992E09">
        <w:rPr>
          <w:b/>
          <w:smallCaps/>
          <w:lang w:val="es-ES"/>
        </w:rPr>
        <w:instrText>Objeto</w:instrText>
      </w:r>
      <w:bookmarkEnd w:id="47"/>
      <w:r w:rsidR="00F4408E" w:rsidRPr="00B91BDE">
        <w:rPr>
          <w:lang w:val="es-ES_tradnl"/>
        </w:rPr>
        <w:instrText xml:space="preserve">" \f C \l "1" </w:instrText>
      </w:r>
      <w:r w:rsidR="00F4408E">
        <w:rPr>
          <w:b/>
          <w:smallCaps/>
          <w:lang w:val="es-ES"/>
        </w:rPr>
        <w:fldChar w:fldCharType="end"/>
      </w:r>
    </w:p>
    <w:p w14:paraId="1B2979C0" w14:textId="77777777" w:rsidR="0023795A" w:rsidRDefault="00F87660" w:rsidP="00695195">
      <w:pPr>
        <w:pStyle w:val="Level2"/>
        <w:tabs>
          <w:tab w:val="left" w:pos="5775"/>
        </w:tabs>
        <w:rPr>
          <w:lang w:val="es-ES"/>
        </w:rPr>
      </w:pPr>
      <w:bookmarkStart w:id="48" w:name="_Ref431924385"/>
      <w:bookmarkStart w:id="49" w:name="_Toc133146637"/>
      <w:bookmarkEnd w:id="46"/>
      <w:r w:rsidRPr="002526F7">
        <w:rPr>
          <w:lang w:val="es-ES"/>
        </w:rPr>
        <w:t>Mediante el presente Contrato se establecen los términos y condicione</w:t>
      </w:r>
      <w:r w:rsidR="00E8707A" w:rsidRPr="002526F7">
        <w:rPr>
          <w:lang w:val="es-ES"/>
        </w:rPr>
        <w:t>s que regula</w:t>
      </w:r>
      <w:r w:rsidR="00D94BCD">
        <w:rPr>
          <w:lang w:val="es-ES"/>
        </w:rPr>
        <w:t>n</w:t>
      </w:r>
      <w:r w:rsidR="0023795A">
        <w:rPr>
          <w:lang w:val="es-ES"/>
        </w:rPr>
        <w:t xml:space="preserve"> el otorgamiento por itwillbe al Licenciatario de una licencia de </w:t>
      </w:r>
      <w:r w:rsidR="00610000">
        <w:rPr>
          <w:lang w:val="es-ES"/>
        </w:rPr>
        <w:t>U</w:t>
      </w:r>
      <w:r w:rsidR="0023795A">
        <w:rPr>
          <w:lang w:val="es-ES"/>
        </w:rPr>
        <w:t xml:space="preserve">so de PPa </w:t>
      </w:r>
      <w:r w:rsidR="0023795A" w:rsidRPr="002526F7">
        <w:rPr>
          <w:lang w:val="es-ES"/>
        </w:rPr>
        <w:t xml:space="preserve">(en adelante, </w:t>
      </w:r>
      <w:r w:rsidR="0023795A" w:rsidRPr="00F66426">
        <w:rPr>
          <w:lang w:val="es-ES"/>
        </w:rPr>
        <w:t>"</w:t>
      </w:r>
      <w:r w:rsidR="0023795A">
        <w:rPr>
          <w:b/>
          <w:lang w:val="es-ES"/>
        </w:rPr>
        <w:t>Licencia PPa</w:t>
      </w:r>
      <w:r w:rsidR="0023795A" w:rsidRPr="00F66426">
        <w:rPr>
          <w:lang w:val="es-ES"/>
        </w:rPr>
        <w:t>"</w:t>
      </w:r>
      <w:r w:rsidR="0023795A" w:rsidRPr="002526F7">
        <w:rPr>
          <w:lang w:val="es-ES"/>
        </w:rPr>
        <w:t>)</w:t>
      </w:r>
      <w:r w:rsidR="0023795A">
        <w:rPr>
          <w:lang w:val="es-ES"/>
        </w:rPr>
        <w:t xml:space="preserve">, a cambio del Precio. </w:t>
      </w:r>
      <w:r w:rsidR="0023795A" w:rsidRPr="002526F7">
        <w:rPr>
          <w:lang w:val="es-ES"/>
        </w:rPr>
        <w:t xml:space="preserve">Las funcionalidades </w:t>
      </w:r>
      <w:r w:rsidR="00E31C1E">
        <w:rPr>
          <w:lang w:val="es-ES"/>
        </w:rPr>
        <w:t xml:space="preserve">y características </w:t>
      </w:r>
      <w:r w:rsidR="0023795A">
        <w:rPr>
          <w:lang w:val="es-ES"/>
        </w:rPr>
        <w:t xml:space="preserve">de </w:t>
      </w:r>
      <w:r w:rsidR="00A4177D">
        <w:rPr>
          <w:lang w:val="es-ES"/>
        </w:rPr>
        <w:t>PPa</w:t>
      </w:r>
      <w:r w:rsidR="0023795A" w:rsidRPr="002526F7">
        <w:rPr>
          <w:lang w:val="es-ES"/>
        </w:rPr>
        <w:t xml:space="preserve"> se encue</w:t>
      </w:r>
      <w:r w:rsidR="0023795A">
        <w:rPr>
          <w:lang w:val="es-ES"/>
        </w:rPr>
        <w:t xml:space="preserve">ntran descritas en el </w:t>
      </w:r>
      <w:commentRangeStart w:id="50"/>
      <w:r w:rsidR="0023795A" w:rsidRPr="002526F7">
        <w:rPr>
          <w:b/>
          <w:lang w:val="es-ES"/>
        </w:rPr>
        <w:t>Anexo I</w:t>
      </w:r>
      <w:r w:rsidR="0023795A" w:rsidRPr="002526F7">
        <w:rPr>
          <w:lang w:val="es-ES"/>
        </w:rPr>
        <w:t xml:space="preserve"> de este Contrato</w:t>
      </w:r>
      <w:commentRangeEnd w:id="50"/>
      <w:r w:rsidR="00E31C1E">
        <w:rPr>
          <w:rStyle w:val="CommentReference"/>
        </w:rPr>
        <w:commentReference w:id="50"/>
      </w:r>
      <w:r w:rsidR="0023795A" w:rsidRPr="002526F7">
        <w:rPr>
          <w:lang w:val="es-ES"/>
        </w:rPr>
        <w:t>.</w:t>
      </w:r>
    </w:p>
    <w:p w14:paraId="213071AD" w14:textId="77777777" w:rsidR="002F7B2C" w:rsidRPr="002F7B2C" w:rsidRDefault="002F7B2C" w:rsidP="002F7B2C">
      <w:pPr>
        <w:pStyle w:val="Level2"/>
        <w:rPr>
          <w:b/>
          <w:lang w:val="es-ES"/>
        </w:rPr>
      </w:pPr>
      <w:bookmarkStart w:id="51" w:name="_Toc133146639"/>
      <w:bookmarkStart w:id="52" w:name="_Ref224963694"/>
      <w:bookmarkStart w:id="53" w:name="_Ref333863051"/>
      <w:r>
        <w:rPr>
          <w:lang w:val="es-ES"/>
        </w:rPr>
        <w:t>El presente Contrato</w:t>
      </w:r>
      <w:r w:rsidRPr="002526F7">
        <w:rPr>
          <w:lang w:val="es-ES"/>
        </w:rPr>
        <w:t xml:space="preserve"> comprende únicamente la</w:t>
      </w:r>
      <w:r w:rsidR="00D94BCD">
        <w:rPr>
          <w:lang w:val="es-ES"/>
        </w:rPr>
        <w:t xml:space="preserve"> Licencia PPa</w:t>
      </w:r>
      <w:r w:rsidRPr="002526F7">
        <w:rPr>
          <w:lang w:val="es-ES"/>
        </w:rPr>
        <w:t xml:space="preserve"> </w:t>
      </w:r>
      <w:r w:rsidR="00A402D9">
        <w:rPr>
          <w:lang w:val="es-ES"/>
        </w:rPr>
        <w:t>bajo los</w:t>
      </w:r>
      <w:r w:rsidRPr="002526F7">
        <w:rPr>
          <w:lang w:val="es-ES"/>
        </w:rPr>
        <w:t xml:space="preserve"> términos y condiciones </w:t>
      </w:r>
      <w:r w:rsidR="006242AB">
        <w:rPr>
          <w:lang w:val="es-ES"/>
        </w:rPr>
        <w:t xml:space="preserve">aquí </w:t>
      </w:r>
      <w:r w:rsidR="00D94BCD">
        <w:rPr>
          <w:lang w:val="es-ES"/>
        </w:rPr>
        <w:t>establecidos</w:t>
      </w:r>
      <w:r w:rsidRPr="002526F7">
        <w:rPr>
          <w:lang w:val="es-ES"/>
        </w:rPr>
        <w:t xml:space="preserve">. </w:t>
      </w:r>
      <w:r>
        <w:rPr>
          <w:lang w:val="es-ES"/>
        </w:rPr>
        <w:t>A efectos de claridad</w:t>
      </w:r>
      <w:r w:rsidR="004D7F12">
        <w:rPr>
          <w:lang w:val="es-ES"/>
        </w:rPr>
        <w:t>,</w:t>
      </w:r>
      <w:r>
        <w:rPr>
          <w:lang w:val="es-ES"/>
        </w:rPr>
        <w:t xml:space="preserve"> las tareas o funciones requeridas a </w:t>
      </w:r>
      <w:r>
        <w:rPr>
          <w:lang w:val="es-ES"/>
        </w:rPr>
        <w:lastRenderedPageBreak/>
        <w:t xml:space="preserve">itwillbe no incluyen </w:t>
      </w:r>
      <w:r w:rsidR="00D94BCD">
        <w:rPr>
          <w:lang w:val="es-ES"/>
        </w:rPr>
        <w:t xml:space="preserve">los </w:t>
      </w:r>
      <w:r>
        <w:rPr>
          <w:lang w:val="es-ES"/>
        </w:rPr>
        <w:t xml:space="preserve">servicios de </w:t>
      </w:r>
      <w:r w:rsidR="00D94BCD">
        <w:rPr>
          <w:lang w:val="es-ES"/>
        </w:rPr>
        <w:t xml:space="preserve">instalación, </w:t>
      </w:r>
      <w:r>
        <w:rPr>
          <w:lang w:val="es-ES"/>
        </w:rPr>
        <w:t xml:space="preserve">alojamiento </w:t>
      </w:r>
      <w:r w:rsidR="00815AD5">
        <w:rPr>
          <w:lang w:val="es-ES"/>
        </w:rPr>
        <w:t>ni de mantenimiento</w:t>
      </w:r>
      <w:r w:rsidR="004D7F12">
        <w:rPr>
          <w:lang w:val="es-ES"/>
        </w:rPr>
        <w:t xml:space="preserve"> de ningún tipo sobre </w:t>
      </w:r>
      <w:r w:rsidR="00A4177D">
        <w:rPr>
          <w:lang w:val="es-ES"/>
        </w:rPr>
        <w:t>PPa</w:t>
      </w:r>
      <w:r w:rsidR="00D94BCD">
        <w:rPr>
          <w:lang w:val="es-ES"/>
        </w:rPr>
        <w:t xml:space="preserve">. </w:t>
      </w:r>
    </w:p>
    <w:p w14:paraId="5A85B2CB" w14:textId="77777777" w:rsidR="002F7B2C" w:rsidRPr="002526F7" w:rsidRDefault="002F7B2C" w:rsidP="002F7B2C">
      <w:pPr>
        <w:pStyle w:val="Level2"/>
        <w:rPr>
          <w:b/>
          <w:lang w:val="es-ES"/>
        </w:rPr>
      </w:pPr>
      <w:r w:rsidRPr="002526F7">
        <w:rPr>
          <w:lang w:val="es-ES"/>
        </w:rPr>
        <w:t>En el supuesto de que</w:t>
      </w:r>
      <w:r w:rsidR="00053B82">
        <w:rPr>
          <w:lang w:val="es-ES"/>
        </w:rPr>
        <w:t xml:space="preserve"> las Partes acuerden </w:t>
      </w:r>
      <w:r w:rsidR="00DB5D34">
        <w:rPr>
          <w:lang w:val="es-ES"/>
        </w:rPr>
        <w:t>la realización por itwillbe de</w:t>
      </w:r>
      <w:r w:rsidRPr="002526F7">
        <w:rPr>
          <w:lang w:val="es-ES"/>
        </w:rPr>
        <w:t xml:space="preserve"> tareas o funciones</w:t>
      </w:r>
      <w:r w:rsidR="00DB5D34">
        <w:rPr>
          <w:lang w:val="es-ES"/>
        </w:rPr>
        <w:t xml:space="preserve"> que</w:t>
      </w:r>
      <w:r w:rsidRPr="002526F7">
        <w:rPr>
          <w:lang w:val="es-ES"/>
        </w:rPr>
        <w:t xml:space="preserve"> excedan los límites definidos en el </w:t>
      </w:r>
      <w:r w:rsidR="000016E0">
        <w:rPr>
          <w:lang w:val="es-ES"/>
        </w:rPr>
        <w:t>presente Contrato</w:t>
      </w:r>
      <w:r w:rsidRPr="002526F7">
        <w:rPr>
          <w:lang w:val="es-ES"/>
        </w:rPr>
        <w:t>, dichas tareas y funciones (en adelante, los "</w:t>
      </w:r>
      <w:r w:rsidRPr="002526F7">
        <w:rPr>
          <w:b/>
          <w:lang w:val="es-ES"/>
        </w:rPr>
        <w:t>Nuevos Servicios</w:t>
      </w:r>
      <w:r w:rsidRPr="002526F7">
        <w:rPr>
          <w:lang w:val="es-ES"/>
        </w:rPr>
        <w:t xml:space="preserve">"), </w:t>
      </w:r>
      <w:bookmarkEnd w:id="51"/>
      <w:bookmarkEnd w:id="52"/>
      <w:r w:rsidRPr="002526F7">
        <w:rPr>
          <w:lang w:val="es-ES"/>
        </w:rPr>
        <w:t xml:space="preserve">serán prestadas conforme a los términos y condiciones económicos y operativos acordados de forma previa y por escrito por las Partes. Hasta ese momento, </w:t>
      </w:r>
      <w:r w:rsidR="000016E0">
        <w:rPr>
          <w:lang w:val="es-ES"/>
        </w:rPr>
        <w:t>i</w:t>
      </w:r>
      <w:r>
        <w:rPr>
          <w:lang w:val="es-ES"/>
        </w:rPr>
        <w:t>twillbe</w:t>
      </w:r>
      <w:r w:rsidRPr="002526F7">
        <w:rPr>
          <w:lang w:val="es-ES"/>
        </w:rPr>
        <w:t xml:space="preserve"> no tendrá obligación alguna de prestar los Nuevos Servicios.</w:t>
      </w:r>
      <w:bookmarkEnd w:id="53"/>
    </w:p>
    <w:p w14:paraId="5628F162" w14:textId="77777777" w:rsidR="004A2994" w:rsidRPr="002526F7" w:rsidRDefault="008C0436" w:rsidP="00F4408E">
      <w:pPr>
        <w:pStyle w:val="Level1"/>
        <w:keepNext/>
        <w:rPr>
          <w:b/>
          <w:smallCaps/>
          <w:lang w:val="es-ES"/>
        </w:rPr>
      </w:pPr>
      <w:bookmarkStart w:id="54" w:name="_Ref375320042"/>
      <w:bookmarkStart w:id="55" w:name="_Ref375320130"/>
      <w:bookmarkStart w:id="56" w:name="_Toc431825375"/>
      <w:bookmarkStart w:id="57" w:name="_Ref475980955"/>
      <w:bookmarkStart w:id="58" w:name="_Toc133146643"/>
      <w:bookmarkStart w:id="59" w:name="_Ref133146787"/>
      <w:bookmarkStart w:id="60" w:name="_Ref222048735"/>
      <w:bookmarkStart w:id="61" w:name="_Ref222050906"/>
      <w:bookmarkEnd w:id="48"/>
      <w:bookmarkEnd w:id="49"/>
      <w:commentRangeStart w:id="62"/>
      <w:r w:rsidRPr="002526F7">
        <w:rPr>
          <w:b/>
          <w:smallCaps/>
          <w:lang w:val="es-ES"/>
        </w:rPr>
        <w:t xml:space="preserve">Licencia </w:t>
      </w:r>
      <w:bookmarkEnd w:id="54"/>
      <w:bookmarkEnd w:id="55"/>
      <w:bookmarkEnd w:id="56"/>
      <w:commentRangeStart w:id="63"/>
      <w:commentRangeStart w:id="64"/>
      <w:r w:rsidR="00DC49A4">
        <w:rPr>
          <w:b/>
          <w:smallCaps/>
          <w:lang w:val="es-ES"/>
        </w:rPr>
        <w:t>PPa</w:t>
      </w:r>
      <w:bookmarkEnd w:id="57"/>
      <w:commentRangeEnd w:id="62"/>
      <w:r w:rsidR="00B91BDE">
        <w:rPr>
          <w:rStyle w:val="CommentReference"/>
        </w:rPr>
        <w:commentReference w:id="62"/>
      </w:r>
      <w:commentRangeEnd w:id="63"/>
      <w:r w:rsidR="003D62F5">
        <w:rPr>
          <w:rStyle w:val="CommentReference"/>
        </w:rPr>
        <w:commentReference w:id="63"/>
      </w:r>
      <w:commentRangeEnd w:id="64"/>
      <w:r w:rsidR="0086789E">
        <w:rPr>
          <w:rStyle w:val="CommentReference"/>
        </w:rPr>
        <w:commentReference w:id="64"/>
      </w:r>
      <w:r w:rsidR="00F4408E">
        <w:rPr>
          <w:b/>
          <w:smallCaps/>
          <w:lang w:val="es-ES"/>
        </w:rPr>
        <w:fldChar w:fldCharType="begin"/>
      </w:r>
      <w:r w:rsidR="00F4408E">
        <w:instrText xml:space="preserve"> TC "</w:instrText>
      </w:r>
      <w:bookmarkStart w:id="65" w:name="_Toc476132548"/>
      <w:r w:rsidR="00F4408E" w:rsidRPr="00EA4245">
        <w:rPr>
          <w:b/>
          <w:smallCaps/>
          <w:lang w:val="es-ES"/>
        </w:rPr>
        <w:instrText>Licencia PPa</w:instrText>
      </w:r>
      <w:bookmarkEnd w:id="65"/>
      <w:r w:rsidR="00F4408E">
        <w:instrText xml:space="preserve">" \f C \l "1" </w:instrText>
      </w:r>
      <w:r w:rsidR="00F4408E">
        <w:rPr>
          <w:b/>
          <w:smallCaps/>
          <w:lang w:val="es-ES"/>
        </w:rPr>
        <w:fldChar w:fldCharType="end"/>
      </w:r>
    </w:p>
    <w:p w14:paraId="7BC11C0F" w14:textId="77777777" w:rsidR="004A2994" w:rsidRPr="002526F7" w:rsidRDefault="00DC49A4" w:rsidP="006C014A">
      <w:pPr>
        <w:pStyle w:val="Level2"/>
        <w:rPr>
          <w:lang w:val="es-ES"/>
        </w:rPr>
      </w:pPr>
      <w:bookmarkStart w:id="66" w:name="_Ref475989928"/>
      <w:r>
        <w:rPr>
          <w:lang w:val="es-ES"/>
        </w:rPr>
        <w:t>i</w:t>
      </w:r>
      <w:r w:rsidR="005F508F">
        <w:rPr>
          <w:lang w:val="es-ES"/>
        </w:rPr>
        <w:t>twillbe</w:t>
      </w:r>
      <w:r w:rsidR="006C014A" w:rsidRPr="002526F7">
        <w:rPr>
          <w:lang w:val="es-ES"/>
        </w:rPr>
        <w:t xml:space="preserve"> otorga a</w:t>
      </w:r>
      <w:r w:rsidR="002346DA">
        <w:rPr>
          <w:lang w:val="es-ES"/>
        </w:rPr>
        <w:t>l Licenciatario</w:t>
      </w:r>
      <w:r w:rsidR="006C014A" w:rsidRPr="002526F7">
        <w:rPr>
          <w:lang w:val="es-ES"/>
        </w:rPr>
        <w:t xml:space="preserve"> </w:t>
      </w:r>
      <w:r w:rsidR="004A2994" w:rsidRPr="002526F7">
        <w:rPr>
          <w:lang w:val="es-ES"/>
        </w:rPr>
        <w:t>una licencia no</w:t>
      </w:r>
      <w:r w:rsidR="006C014A" w:rsidRPr="002526F7">
        <w:rPr>
          <w:lang w:val="es-ES"/>
        </w:rPr>
        <w:t xml:space="preserve"> exclusiva, no sub-licenciable</w:t>
      </w:r>
      <w:r w:rsidR="00A57A77" w:rsidRPr="002526F7">
        <w:rPr>
          <w:lang w:val="es-ES"/>
        </w:rPr>
        <w:t xml:space="preserve"> e</w:t>
      </w:r>
      <w:r w:rsidR="004A2994" w:rsidRPr="002526F7">
        <w:rPr>
          <w:lang w:val="es-ES"/>
        </w:rPr>
        <w:t xml:space="preserve"> intransferible</w:t>
      </w:r>
      <w:r w:rsidR="006C014A" w:rsidRPr="002526F7">
        <w:rPr>
          <w:lang w:val="es-ES"/>
        </w:rPr>
        <w:t xml:space="preserve"> para </w:t>
      </w:r>
      <w:r w:rsidR="00C334A2">
        <w:rPr>
          <w:lang w:val="es-ES"/>
        </w:rPr>
        <w:t>U</w:t>
      </w:r>
      <w:r w:rsidR="00A57A77" w:rsidRPr="002526F7">
        <w:rPr>
          <w:lang w:val="es-ES"/>
        </w:rPr>
        <w:t xml:space="preserve">sar </w:t>
      </w:r>
      <w:r w:rsidR="00B91BDE">
        <w:rPr>
          <w:lang w:val="es-ES"/>
        </w:rPr>
        <w:t xml:space="preserve">el Código Objeto de </w:t>
      </w:r>
      <w:r w:rsidR="00A4177D">
        <w:rPr>
          <w:lang w:val="es-ES"/>
        </w:rPr>
        <w:t>PPa</w:t>
      </w:r>
      <w:r w:rsidR="00D43F09">
        <w:rPr>
          <w:lang w:val="es-ES"/>
        </w:rPr>
        <w:t xml:space="preserve"> y la Documentación</w:t>
      </w:r>
      <w:r w:rsidR="00DF16D0">
        <w:rPr>
          <w:lang w:val="es-ES"/>
        </w:rPr>
        <w:t xml:space="preserve"> en las siguientes condiciones cumulativas</w:t>
      </w:r>
      <w:r w:rsidR="004A2994" w:rsidRPr="002526F7">
        <w:rPr>
          <w:lang w:val="es-ES"/>
        </w:rPr>
        <w:t>:</w:t>
      </w:r>
      <w:bookmarkEnd w:id="66"/>
    </w:p>
    <w:p w14:paraId="3A5E5506" w14:textId="77777777" w:rsidR="002F7AAB" w:rsidRPr="00FA64D4" w:rsidRDefault="002F7AAB" w:rsidP="002F7AAB">
      <w:pPr>
        <w:pStyle w:val="Level3"/>
        <w:rPr>
          <w:lang w:val="es-ES"/>
        </w:rPr>
      </w:pPr>
      <w:r w:rsidRPr="00FA64D4">
        <w:rPr>
          <w:lang w:val="es-ES"/>
        </w:rPr>
        <w:t xml:space="preserve">"Tal-cual" ("as-is"), en el sentido de que </w:t>
      </w:r>
      <w:r w:rsidR="00FA64D4" w:rsidRPr="00FA64D4">
        <w:rPr>
          <w:lang w:val="es-ES"/>
        </w:rPr>
        <w:t xml:space="preserve">se entrega según la descripción del </w:t>
      </w:r>
      <w:r w:rsidR="00FA64D4" w:rsidRPr="001C65D0">
        <w:rPr>
          <w:b/>
          <w:lang w:val="es-ES"/>
        </w:rPr>
        <w:t>Anexo I</w:t>
      </w:r>
      <w:r w:rsidR="00FA64D4" w:rsidRPr="00FA64D4">
        <w:rPr>
          <w:lang w:val="es-ES"/>
        </w:rPr>
        <w:t xml:space="preserve"> y </w:t>
      </w:r>
      <w:r w:rsidRPr="00FA64D4">
        <w:rPr>
          <w:lang w:val="es-ES"/>
        </w:rPr>
        <w:t xml:space="preserve">no se llevará a cabo tarea de adaptación o personalización alguna por parte de itwillbe a las necesidades o características del Licenciatario; </w:t>
      </w:r>
    </w:p>
    <w:p w14:paraId="4FF09E78" w14:textId="77777777" w:rsidR="00A57A77" w:rsidRDefault="00DF16D0" w:rsidP="00A57A77">
      <w:pPr>
        <w:pStyle w:val="Level3"/>
        <w:rPr>
          <w:lang w:val="es-ES"/>
        </w:rPr>
      </w:pPr>
      <w:r>
        <w:rPr>
          <w:lang w:val="es-ES"/>
        </w:rPr>
        <w:t>Sólo p</w:t>
      </w:r>
      <w:r w:rsidR="001B5969" w:rsidRPr="002526F7">
        <w:rPr>
          <w:lang w:val="es-ES"/>
        </w:rPr>
        <w:t>or empleados</w:t>
      </w:r>
      <w:r w:rsidR="00A424EA">
        <w:rPr>
          <w:lang w:val="es-ES"/>
        </w:rPr>
        <w:t xml:space="preserve"> del Licenciatario </w:t>
      </w:r>
      <w:r>
        <w:rPr>
          <w:lang w:val="es-ES"/>
        </w:rPr>
        <w:t xml:space="preserve">o de </w:t>
      </w:r>
      <w:r w:rsidR="000969F0">
        <w:rPr>
          <w:lang w:val="es-ES"/>
        </w:rPr>
        <w:t>T</w:t>
      </w:r>
      <w:r>
        <w:rPr>
          <w:lang w:val="es-ES"/>
        </w:rPr>
        <w:t>erceros c</w:t>
      </w:r>
      <w:r w:rsidR="00651D4E">
        <w:rPr>
          <w:lang w:val="es-ES"/>
        </w:rPr>
        <w:t xml:space="preserve">ontratados o que colaboren con </w:t>
      </w:r>
      <w:r>
        <w:rPr>
          <w:lang w:val="es-ES"/>
        </w:rPr>
        <w:t>ést</w:t>
      </w:r>
      <w:r w:rsidR="000969F0">
        <w:rPr>
          <w:lang w:val="es-ES"/>
        </w:rPr>
        <w:t>e</w:t>
      </w:r>
      <w:r>
        <w:rPr>
          <w:lang w:val="es-ES"/>
        </w:rPr>
        <w:t xml:space="preserve">, </w:t>
      </w:r>
      <w:r w:rsidR="00D51759" w:rsidRPr="002526F7">
        <w:rPr>
          <w:lang w:val="es-ES"/>
        </w:rPr>
        <w:t xml:space="preserve">con </w:t>
      </w:r>
      <w:r w:rsidR="00A57A77" w:rsidRPr="002526F7">
        <w:rPr>
          <w:lang w:val="es-ES"/>
        </w:rPr>
        <w:t>el exclusivo propósito de</w:t>
      </w:r>
      <w:r w:rsidR="002346DA">
        <w:rPr>
          <w:lang w:val="es-ES"/>
        </w:rPr>
        <w:t xml:space="preserve"> </w:t>
      </w:r>
      <w:r w:rsidR="002346DA" w:rsidRPr="0023795A">
        <w:rPr>
          <w:lang w:val="es-ES"/>
        </w:rPr>
        <w:t xml:space="preserve">identificar a personas carentes de identidad reconocida para su protección y el seguimiento de sus </w:t>
      </w:r>
      <w:r w:rsidR="002346DA">
        <w:rPr>
          <w:lang w:val="es-ES"/>
        </w:rPr>
        <w:t>necesidades</w:t>
      </w:r>
      <w:r w:rsidR="00481BC2">
        <w:rPr>
          <w:lang w:val="es-ES"/>
        </w:rPr>
        <w:t xml:space="preserve"> en el marco de las actividades del Licenciatario</w:t>
      </w:r>
      <w:r w:rsidR="00A57A77" w:rsidRPr="002526F7">
        <w:rPr>
          <w:lang w:val="es-ES"/>
        </w:rPr>
        <w:t>;</w:t>
      </w:r>
    </w:p>
    <w:p w14:paraId="5CFC52E2" w14:textId="77777777" w:rsidR="000D3679" w:rsidRPr="000D3679" w:rsidRDefault="000D3679" w:rsidP="000D3679">
      <w:pPr>
        <w:pStyle w:val="Level3"/>
        <w:rPr>
          <w:lang w:val="es-ES"/>
        </w:rPr>
      </w:pPr>
      <w:r>
        <w:rPr>
          <w:lang w:val="es-ES"/>
        </w:rPr>
        <w:t xml:space="preserve">Sin finalidad o ánimo de lucro; </w:t>
      </w:r>
    </w:p>
    <w:p w14:paraId="57049A84" w14:textId="77777777" w:rsidR="00A57A77" w:rsidRDefault="00DF16D0" w:rsidP="00A57A77">
      <w:pPr>
        <w:pStyle w:val="Level3"/>
        <w:rPr>
          <w:lang w:val="es-ES"/>
        </w:rPr>
      </w:pPr>
      <w:r>
        <w:rPr>
          <w:lang w:val="es-ES"/>
        </w:rPr>
        <w:t>Ú</w:t>
      </w:r>
      <w:r w:rsidR="00A57A77" w:rsidRPr="002526F7">
        <w:rPr>
          <w:lang w:val="es-ES"/>
        </w:rPr>
        <w:t>nicamente durante la duración del presente Contrato c</w:t>
      </w:r>
      <w:r w:rsidR="00112CB3" w:rsidRPr="002526F7">
        <w:rPr>
          <w:lang w:val="es-ES"/>
        </w:rPr>
        <w:t xml:space="preserve">onforme a lo establecido en la </w:t>
      </w:r>
      <w:r w:rsidR="00112CB3" w:rsidRPr="002F7AAB">
        <w:rPr>
          <w:lang w:val="es-ES"/>
        </w:rPr>
        <w:t>C</w:t>
      </w:r>
      <w:r w:rsidR="00A57A77" w:rsidRPr="002F7AAB">
        <w:rPr>
          <w:lang w:val="es-ES"/>
        </w:rPr>
        <w:t>láusula</w:t>
      </w:r>
      <w:r w:rsidR="00112CB3" w:rsidRPr="002F7AAB">
        <w:rPr>
          <w:lang w:val="es-ES"/>
        </w:rPr>
        <w:t xml:space="preserve"> </w:t>
      </w:r>
      <w:r w:rsidR="00112CB3" w:rsidRPr="002F7AAB">
        <w:rPr>
          <w:lang w:val="es-ES"/>
        </w:rPr>
        <w:fldChar w:fldCharType="begin"/>
      </w:r>
      <w:r w:rsidR="00112CB3" w:rsidRPr="002F7AAB">
        <w:rPr>
          <w:lang w:val="es-ES"/>
        </w:rPr>
        <w:instrText xml:space="preserve"> REF _Ref224963708 \r \h </w:instrText>
      </w:r>
      <w:r w:rsidR="00D51759" w:rsidRPr="002F7AAB">
        <w:rPr>
          <w:lang w:val="es-ES"/>
        </w:rPr>
        <w:instrText xml:space="preserve"> \* MERGEFORMAT </w:instrText>
      </w:r>
      <w:r w:rsidR="00112CB3" w:rsidRPr="002F7AAB">
        <w:rPr>
          <w:lang w:val="es-ES"/>
        </w:rPr>
      </w:r>
      <w:r w:rsidR="00112CB3" w:rsidRPr="002F7AAB">
        <w:rPr>
          <w:lang w:val="es-ES"/>
        </w:rPr>
        <w:fldChar w:fldCharType="separate"/>
      </w:r>
      <w:r w:rsidR="00846592">
        <w:rPr>
          <w:lang w:val="es-ES"/>
        </w:rPr>
        <w:t>8</w:t>
      </w:r>
      <w:r w:rsidR="00112CB3" w:rsidRPr="002F7AAB">
        <w:rPr>
          <w:lang w:val="es-ES"/>
        </w:rPr>
        <w:fldChar w:fldCharType="end"/>
      </w:r>
      <w:r w:rsidR="00D51759" w:rsidRPr="002F7AAB">
        <w:rPr>
          <w:lang w:val="es-ES"/>
        </w:rPr>
        <w:t>;</w:t>
      </w:r>
    </w:p>
    <w:p w14:paraId="66A8A1CD" w14:textId="77777777" w:rsidR="000969F0" w:rsidRDefault="00F66426" w:rsidP="00F66426">
      <w:pPr>
        <w:pStyle w:val="Level3"/>
        <w:rPr>
          <w:lang w:val="es-ES"/>
        </w:rPr>
      </w:pPr>
      <w:r>
        <w:rPr>
          <w:lang w:val="es-ES"/>
        </w:rPr>
        <w:t xml:space="preserve">Sólo </w:t>
      </w:r>
      <w:r w:rsidR="000969F0">
        <w:rPr>
          <w:lang w:val="es-ES"/>
        </w:rPr>
        <w:t xml:space="preserve">en caso de que el Licenciatario </w:t>
      </w:r>
      <w:r w:rsidR="00DB5D34">
        <w:rPr>
          <w:lang w:val="es-ES"/>
        </w:rPr>
        <w:t xml:space="preserve">cumpla </w:t>
      </w:r>
      <w:r w:rsidR="000969F0">
        <w:rPr>
          <w:lang w:val="es-ES"/>
        </w:rPr>
        <w:t xml:space="preserve">con los criterios para el </w:t>
      </w:r>
      <w:r w:rsidR="00C334A2">
        <w:rPr>
          <w:lang w:val="es-ES"/>
        </w:rPr>
        <w:t>U</w:t>
      </w:r>
      <w:r w:rsidR="000969F0">
        <w:rPr>
          <w:lang w:val="es-ES"/>
        </w:rPr>
        <w:t xml:space="preserve">so de PPa establecidos en el </w:t>
      </w:r>
      <w:commentRangeStart w:id="67"/>
      <w:r w:rsidR="000969F0">
        <w:rPr>
          <w:b/>
          <w:lang w:val="es-ES"/>
        </w:rPr>
        <w:t xml:space="preserve">Anexo II </w:t>
      </w:r>
      <w:r w:rsidR="000969F0">
        <w:rPr>
          <w:lang w:val="es-ES"/>
        </w:rPr>
        <w:t>del presente Contrato</w:t>
      </w:r>
      <w:commentRangeEnd w:id="67"/>
      <w:r w:rsidR="00A36511">
        <w:rPr>
          <w:rStyle w:val="CommentReference"/>
        </w:rPr>
        <w:commentReference w:id="67"/>
      </w:r>
      <w:r w:rsidR="0023721C" w:rsidRPr="0023721C">
        <w:rPr>
          <w:lang w:val="es-ES"/>
        </w:rPr>
        <w:t xml:space="preserve"> </w:t>
      </w:r>
      <w:r w:rsidR="0023721C">
        <w:rPr>
          <w:lang w:val="es-ES"/>
        </w:rPr>
        <w:t>durante toda la duración del mismo</w:t>
      </w:r>
      <w:r w:rsidR="000969F0">
        <w:rPr>
          <w:lang w:val="es-ES"/>
        </w:rPr>
        <w:t xml:space="preserve">; </w:t>
      </w:r>
    </w:p>
    <w:p w14:paraId="6E542C3B" w14:textId="77777777" w:rsidR="00F66426" w:rsidRDefault="000969F0" w:rsidP="00F66426">
      <w:pPr>
        <w:pStyle w:val="Level3"/>
        <w:rPr>
          <w:lang w:val="es-ES"/>
        </w:rPr>
      </w:pPr>
      <w:r>
        <w:rPr>
          <w:lang w:val="es-ES"/>
        </w:rPr>
        <w:t>Sólo</w:t>
      </w:r>
      <w:r w:rsidR="00DB5D34">
        <w:rPr>
          <w:lang w:val="es-ES"/>
        </w:rPr>
        <w:t xml:space="preserve"> </w:t>
      </w:r>
      <w:r w:rsidR="000D3679">
        <w:rPr>
          <w:lang w:val="es-ES"/>
        </w:rPr>
        <w:t>por usuarios</w:t>
      </w:r>
      <w:r w:rsidR="00F66426">
        <w:rPr>
          <w:lang w:val="es-ES"/>
        </w:rPr>
        <w:t xml:space="preserve"> situados físicamente en el Territorio en el momento del </w:t>
      </w:r>
      <w:r w:rsidR="00C334A2">
        <w:rPr>
          <w:lang w:val="es-ES"/>
        </w:rPr>
        <w:t>Uso</w:t>
      </w:r>
      <w:r w:rsidR="00F66426" w:rsidRPr="002526F7">
        <w:rPr>
          <w:lang w:val="es-ES"/>
        </w:rPr>
        <w:t>;</w:t>
      </w:r>
    </w:p>
    <w:p w14:paraId="2E31CFD1" w14:textId="77777777" w:rsidR="000D3679" w:rsidRDefault="00DF16D0" w:rsidP="00A57A77">
      <w:pPr>
        <w:pStyle w:val="Level3"/>
        <w:rPr>
          <w:lang w:val="es-ES"/>
        </w:rPr>
      </w:pPr>
      <w:r>
        <w:rPr>
          <w:lang w:val="es-ES"/>
        </w:rPr>
        <w:t>D</w:t>
      </w:r>
      <w:r w:rsidR="0038348E" w:rsidRPr="002526F7">
        <w:rPr>
          <w:lang w:val="es-ES"/>
        </w:rPr>
        <w:t>e conformidad con l</w:t>
      </w:r>
      <w:r w:rsidR="00610000">
        <w:rPr>
          <w:lang w:val="es-ES"/>
        </w:rPr>
        <w:t>a</w:t>
      </w:r>
      <w:r w:rsidR="00D43F09">
        <w:rPr>
          <w:lang w:val="es-ES"/>
        </w:rPr>
        <w:t xml:space="preserve">s instrucciones, directrices, etc. </w:t>
      </w:r>
      <w:r w:rsidR="00287C52">
        <w:rPr>
          <w:lang w:val="es-ES"/>
        </w:rPr>
        <w:t>c</w:t>
      </w:r>
      <w:r w:rsidR="00D43F09">
        <w:rPr>
          <w:lang w:val="es-ES"/>
        </w:rPr>
        <w:t>ontenidas en</w:t>
      </w:r>
      <w:r w:rsidR="00535492">
        <w:rPr>
          <w:lang w:val="es-ES"/>
        </w:rPr>
        <w:t xml:space="preserve"> el </w:t>
      </w:r>
      <w:r w:rsidR="00535492">
        <w:rPr>
          <w:b/>
          <w:lang w:val="es-ES"/>
        </w:rPr>
        <w:t>Anexo I</w:t>
      </w:r>
      <w:r w:rsidR="00535492">
        <w:rPr>
          <w:lang w:val="es-ES"/>
        </w:rPr>
        <w:t xml:space="preserve"> y/o</w:t>
      </w:r>
      <w:r w:rsidR="00D43F09">
        <w:rPr>
          <w:lang w:val="es-ES"/>
        </w:rPr>
        <w:t xml:space="preserve"> la</w:t>
      </w:r>
      <w:r w:rsidR="00610000">
        <w:rPr>
          <w:lang w:val="es-ES"/>
        </w:rPr>
        <w:t xml:space="preserve"> Documentación</w:t>
      </w:r>
      <w:r w:rsidR="0038348E" w:rsidRPr="002526F7">
        <w:rPr>
          <w:lang w:val="es-ES"/>
        </w:rPr>
        <w:t xml:space="preserve"> sobre </w:t>
      </w:r>
      <w:r w:rsidR="00A4177D">
        <w:rPr>
          <w:lang w:val="es-ES"/>
        </w:rPr>
        <w:t>PPa</w:t>
      </w:r>
      <w:r w:rsidR="0038348E" w:rsidRPr="002526F7">
        <w:rPr>
          <w:lang w:val="es-ES"/>
        </w:rPr>
        <w:t xml:space="preserve"> que </w:t>
      </w:r>
      <w:r w:rsidR="002346DA">
        <w:rPr>
          <w:lang w:val="es-ES"/>
        </w:rPr>
        <w:t>i</w:t>
      </w:r>
      <w:r w:rsidR="005F508F">
        <w:rPr>
          <w:lang w:val="es-ES"/>
        </w:rPr>
        <w:t>twillbe</w:t>
      </w:r>
      <w:r w:rsidR="0038348E" w:rsidRPr="002526F7">
        <w:rPr>
          <w:lang w:val="es-ES"/>
        </w:rPr>
        <w:t xml:space="preserve"> proporcione a</w:t>
      </w:r>
      <w:r w:rsidR="002346DA">
        <w:rPr>
          <w:lang w:val="es-ES"/>
        </w:rPr>
        <w:t>l Licenciatario</w:t>
      </w:r>
      <w:r w:rsidR="00A57A77" w:rsidRPr="002526F7">
        <w:rPr>
          <w:lang w:val="es-ES"/>
        </w:rPr>
        <w:t xml:space="preserve">; </w:t>
      </w:r>
    </w:p>
    <w:p w14:paraId="47FE4C7B" w14:textId="77777777" w:rsidR="00A57A77" w:rsidRPr="002526F7" w:rsidRDefault="000D3679" w:rsidP="00A57A77">
      <w:pPr>
        <w:pStyle w:val="Level3"/>
        <w:rPr>
          <w:lang w:val="es-ES"/>
        </w:rPr>
      </w:pPr>
      <w:r>
        <w:rPr>
          <w:lang w:val="es-ES"/>
        </w:rPr>
        <w:t xml:space="preserve">Sujeto al pago del Precio; </w:t>
      </w:r>
      <w:r w:rsidR="00A57A77" w:rsidRPr="002526F7">
        <w:rPr>
          <w:lang w:val="es-ES"/>
        </w:rPr>
        <w:t>y</w:t>
      </w:r>
    </w:p>
    <w:p w14:paraId="01C8F66F" w14:textId="77777777" w:rsidR="004A2994" w:rsidRPr="002526F7" w:rsidRDefault="00DF16D0" w:rsidP="00A57A77">
      <w:pPr>
        <w:pStyle w:val="Level3"/>
        <w:rPr>
          <w:lang w:val="es-ES"/>
        </w:rPr>
      </w:pPr>
      <w:r>
        <w:rPr>
          <w:lang w:val="es-ES"/>
        </w:rPr>
        <w:t>S</w:t>
      </w:r>
      <w:r w:rsidR="004A2994" w:rsidRPr="002526F7">
        <w:rPr>
          <w:lang w:val="es-ES"/>
        </w:rPr>
        <w:t>ujeto a las limitaciones establecidas en el presente Contrato</w:t>
      </w:r>
      <w:r>
        <w:rPr>
          <w:lang w:val="es-ES"/>
        </w:rPr>
        <w:t>, incluyendo sus Anexos</w:t>
      </w:r>
      <w:r w:rsidR="00A57A77" w:rsidRPr="002526F7">
        <w:rPr>
          <w:lang w:val="es-ES"/>
        </w:rPr>
        <w:t>.</w:t>
      </w:r>
    </w:p>
    <w:p w14:paraId="15A2BB72" w14:textId="77777777" w:rsidR="004A2994" w:rsidRPr="002526F7" w:rsidRDefault="004A2994" w:rsidP="004A2994">
      <w:pPr>
        <w:pStyle w:val="Level2"/>
        <w:rPr>
          <w:lang w:val="es-ES"/>
        </w:rPr>
      </w:pPr>
      <w:r w:rsidRPr="002526F7">
        <w:rPr>
          <w:lang w:val="es-ES"/>
        </w:rPr>
        <w:t>A efectos de claridad, se ha</w:t>
      </w:r>
      <w:r w:rsidR="0038348E" w:rsidRPr="002526F7">
        <w:rPr>
          <w:lang w:val="es-ES"/>
        </w:rPr>
        <w:t xml:space="preserve">ce constar expresamente que la </w:t>
      </w:r>
      <w:r w:rsidR="008C0436" w:rsidRPr="002526F7">
        <w:rPr>
          <w:lang w:val="es-ES"/>
        </w:rPr>
        <w:t>Licencia</w:t>
      </w:r>
      <w:r w:rsidR="00F12607">
        <w:rPr>
          <w:lang w:val="es-ES"/>
        </w:rPr>
        <w:t xml:space="preserve"> PPa</w:t>
      </w:r>
      <w:r w:rsidR="0073702A" w:rsidRPr="002526F7">
        <w:rPr>
          <w:lang w:val="es-ES"/>
        </w:rPr>
        <w:t xml:space="preserve"> </w:t>
      </w:r>
      <w:r w:rsidRPr="002526F7">
        <w:rPr>
          <w:lang w:val="es-ES"/>
        </w:rPr>
        <w:t>otorgada de acuerdo con lo arriba mencionado, no supone cesión, licencia o transmisión alguna de Derechos de Propiedad Intelectua</w:t>
      </w:r>
      <w:r w:rsidR="00875BCB" w:rsidRPr="002526F7">
        <w:rPr>
          <w:lang w:val="es-ES"/>
        </w:rPr>
        <w:t>l</w:t>
      </w:r>
      <w:r w:rsidR="006B2106" w:rsidRPr="002526F7">
        <w:rPr>
          <w:lang w:val="es-ES"/>
        </w:rPr>
        <w:t xml:space="preserve"> sobre </w:t>
      </w:r>
      <w:r w:rsidR="00A4177D">
        <w:rPr>
          <w:lang w:val="es-ES"/>
        </w:rPr>
        <w:t>PPa</w:t>
      </w:r>
      <w:r w:rsidR="006B2106" w:rsidRPr="002526F7">
        <w:rPr>
          <w:lang w:val="es-ES"/>
        </w:rPr>
        <w:t>,</w:t>
      </w:r>
      <w:r w:rsidR="00112CB3" w:rsidRPr="002526F7">
        <w:rPr>
          <w:lang w:val="es-ES"/>
        </w:rPr>
        <w:t xml:space="preserve"> </w:t>
      </w:r>
      <w:r w:rsidR="00DF16D0">
        <w:rPr>
          <w:lang w:val="es-ES"/>
        </w:rPr>
        <w:t xml:space="preserve">ni </w:t>
      </w:r>
      <w:r w:rsidR="00112CB3" w:rsidRPr="002526F7">
        <w:rPr>
          <w:lang w:val="es-ES"/>
        </w:rPr>
        <w:t xml:space="preserve">sobre la </w:t>
      </w:r>
      <w:r w:rsidR="00610000">
        <w:rPr>
          <w:lang w:val="es-ES"/>
        </w:rPr>
        <w:t>D</w:t>
      </w:r>
      <w:r w:rsidR="00112CB3" w:rsidRPr="002526F7">
        <w:rPr>
          <w:lang w:val="es-ES"/>
        </w:rPr>
        <w:t xml:space="preserve">ocumentación </w:t>
      </w:r>
      <w:r w:rsidR="006B2106" w:rsidRPr="002526F7">
        <w:rPr>
          <w:lang w:val="es-ES"/>
        </w:rPr>
        <w:t xml:space="preserve">relacionada con </w:t>
      </w:r>
      <w:r w:rsidR="00F12607">
        <w:rPr>
          <w:lang w:val="es-ES"/>
        </w:rPr>
        <w:t>la misma</w:t>
      </w:r>
      <w:r w:rsidR="00DF16D0">
        <w:rPr>
          <w:lang w:val="es-ES"/>
        </w:rPr>
        <w:t>,</w:t>
      </w:r>
      <w:r w:rsidR="006B2106" w:rsidRPr="002526F7">
        <w:rPr>
          <w:lang w:val="es-ES"/>
        </w:rPr>
        <w:t xml:space="preserve"> que </w:t>
      </w:r>
      <w:r w:rsidR="00F12607">
        <w:rPr>
          <w:lang w:val="es-ES"/>
        </w:rPr>
        <w:t>i</w:t>
      </w:r>
      <w:r w:rsidR="005F508F">
        <w:rPr>
          <w:lang w:val="es-ES"/>
        </w:rPr>
        <w:t>twillbe</w:t>
      </w:r>
      <w:r w:rsidR="006B2106" w:rsidRPr="002526F7">
        <w:rPr>
          <w:lang w:val="es-ES"/>
        </w:rPr>
        <w:t xml:space="preserve"> </w:t>
      </w:r>
      <w:r w:rsidR="00D15D99" w:rsidRPr="002526F7">
        <w:rPr>
          <w:lang w:val="es-ES"/>
        </w:rPr>
        <w:t>ha</w:t>
      </w:r>
      <w:r w:rsidR="00DF16D0">
        <w:rPr>
          <w:lang w:val="es-ES"/>
        </w:rPr>
        <w:t>ya</w:t>
      </w:r>
      <w:r w:rsidR="00D15D99" w:rsidRPr="002526F7">
        <w:rPr>
          <w:lang w:val="es-ES"/>
        </w:rPr>
        <w:t xml:space="preserve"> </w:t>
      </w:r>
      <w:r w:rsidR="00DF16D0">
        <w:rPr>
          <w:lang w:val="es-ES"/>
        </w:rPr>
        <w:t>podido prop</w:t>
      </w:r>
      <w:r w:rsidR="00D15D99" w:rsidRPr="002526F7">
        <w:rPr>
          <w:lang w:val="es-ES"/>
        </w:rPr>
        <w:t>orciona</w:t>
      </w:r>
      <w:r w:rsidR="00DF16D0">
        <w:rPr>
          <w:lang w:val="es-ES"/>
        </w:rPr>
        <w:t>r</w:t>
      </w:r>
      <w:r w:rsidR="006B2106" w:rsidRPr="002526F7">
        <w:rPr>
          <w:lang w:val="es-ES"/>
        </w:rPr>
        <w:t xml:space="preserve"> a</w:t>
      </w:r>
      <w:r w:rsidR="00F12607">
        <w:rPr>
          <w:lang w:val="es-ES"/>
        </w:rPr>
        <w:t>l Licenciatario</w:t>
      </w:r>
      <w:r w:rsidR="006B2106" w:rsidRPr="002526F7">
        <w:rPr>
          <w:lang w:val="es-ES"/>
        </w:rPr>
        <w:t xml:space="preserve">. La titularidad </w:t>
      </w:r>
      <w:r w:rsidR="00F12607">
        <w:rPr>
          <w:lang w:val="es-ES"/>
        </w:rPr>
        <w:t xml:space="preserve">de </w:t>
      </w:r>
      <w:r w:rsidR="00A4177D">
        <w:rPr>
          <w:lang w:val="es-ES"/>
        </w:rPr>
        <w:t>PPa</w:t>
      </w:r>
      <w:r w:rsidR="006B2106" w:rsidRPr="002526F7">
        <w:rPr>
          <w:lang w:val="es-ES"/>
        </w:rPr>
        <w:t xml:space="preserve">, de la mencionada </w:t>
      </w:r>
      <w:r w:rsidR="00610000">
        <w:rPr>
          <w:lang w:val="es-ES"/>
        </w:rPr>
        <w:t>D</w:t>
      </w:r>
      <w:r w:rsidR="006B2106" w:rsidRPr="002526F7">
        <w:rPr>
          <w:lang w:val="es-ES"/>
        </w:rPr>
        <w:t>ocumentación</w:t>
      </w:r>
      <w:r w:rsidRPr="002526F7">
        <w:rPr>
          <w:lang w:val="es-ES"/>
        </w:rPr>
        <w:t xml:space="preserve"> y de los Derechos de Propiedad Intelectu</w:t>
      </w:r>
      <w:r w:rsidR="00875BCB" w:rsidRPr="002526F7">
        <w:rPr>
          <w:lang w:val="es-ES"/>
        </w:rPr>
        <w:t xml:space="preserve">al </w:t>
      </w:r>
      <w:r w:rsidR="006B2106" w:rsidRPr="002526F7">
        <w:rPr>
          <w:lang w:val="es-ES"/>
        </w:rPr>
        <w:t>sobre los mismos</w:t>
      </w:r>
      <w:r w:rsidRPr="002526F7">
        <w:rPr>
          <w:lang w:val="es-ES"/>
        </w:rPr>
        <w:t>, seguirá siendo de</w:t>
      </w:r>
      <w:r w:rsidR="0038348E" w:rsidRPr="002526F7">
        <w:rPr>
          <w:lang w:val="es-ES"/>
        </w:rPr>
        <w:t xml:space="preserve"> </w:t>
      </w:r>
      <w:r w:rsidR="00F12607">
        <w:rPr>
          <w:lang w:val="es-ES"/>
        </w:rPr>
        <w:t>i</w:t>
      </w:r>
      <w:r w:rsidR="005F508F">
        <w:rPr>
          <w:lang w:val="es-ES"/>
        </w:rPr>
        <w:t>twillbe</w:t>
      </w:r>
      <w:r w:rsidR="00F12607">
        <w:rPr>
          <w:lang w:val="es-ES"/>
        </w:rPr>
        <w:t>.</w:t>
      </w:r>
    </w:p>
    <w:p w14:paraId="1EFDC3F5" w14:textId="77777777" w:rsidR="009126B1" w:rsidRPr="002526F7" w:rsidRDefault="004A2994" w:rsidP="009126B1">
      <w:pPr>
        <w:pStyle w:val="Level2"/>
        <w:rPr>
          <w:lang w:val="es-ES"/>
        </w:rPr>
      </w:pPr>
      <w:r w:rsidRPr="002526F7">
        <w:rPr>
          <w:lang w:val="es-ES"/>
        </w:rPr>
        <w:t>El incumplimiento de los térm</w:t>
      </w:r>
      <w:r w:rsidR="0038348E" w:rsidRPr="002526F7">
        <w:rPr>
          <w:lang w:val="es-ES"/>
        </w:rPr>
        <w:t>inos de</w:t>
      </w:r>
      <w:r w:rsidR="00B11E29" w:rsidRPr="002526F7">
        <w:rPr>
          <w:lang w:val="es-ES"/>
        </w:rPr>
        <w:t xml:space="preserve"> la </w:t>
      </w:r>
      <w:r w:rsidR="003A102C">
        <w:rPr>
          <w:lang w:val="es-ES"/>
        </w:rPr>
        <w:t xml:space="preserve">Licencia </w:t>
      </w:r>
      <w:r w:rsidR="00F12607">
        <w:rPr>
          <w:lang w:val="es-ES"/>
        </w:rPr>
        <w:t>PPa</w:t>
      </w:r>
      <w:r w:rsidR="00B11E29" w:rsidRPr="002526F7">
        <w:rPr>
          <w:lang w:val="es-ES"/>
        </w:rPr>
        <w:t xml:space="preserve"> </w:t>
      </w:r>
      <w:r w:rsidRPr="002526F7">
        <w:rPr>
          <w:lang w:val="es-ES"/>
        </w:rPr>
        <w:t>será considerado</w:t>
      </w:r>
      <w:r w:rsidR="00B11E29" w:rsidRPr="002526F7">
        <w:rPr>
          <w:lang w:val="es-ES"/>
        </w:rPr>
        <w:t xml:space="preserve"> un</w:t>
      </w:r>
      <w:r w:rsidRPr="002526F7">
        <w:rPr>
          <w:lang w:val="es-ES"/>
        </w:rPr>
        <w:t xml:space="preserve"> incumplimiento esencial de este Contrato a todos los efe</w:t>
      </w:r>
      <w:r w:rsidR="0038348E" w:rsidRPr="002526F7">
        <w:rPr>
          <w:lang w:val="es-ES"/>
        </w:rPr>
        <w:t xml:space="preserve">ctos y dará derecho a </w:t>
      </w:r>
      <w:r w:rsidR="00F12607">
        <w:rPr>
          <w:lang w:val="es-ES"/>
        </w:rPr>
        <w:t>i</w:t>
      </w:r>
      <w:r w:rsidR="005F508F">
        <w:rPr>
          <w:lang w:val="es-ES"/>
        </w:rPr>
        <w:t>twillbe</w:t>
      </w:r>
      <w:r w:rsidRPr="002526F7">
        <w:rPr>
          <w:lang w:val="es-ES"/>
        </w:rPr>
        <w:t>, sin perjuicio de cualquier otro derecho que pudiera corresponderle</w:t>
      </w:r>
      <w:r w:rsidR="00D15D99" w:rsidRPr="002526F7">
        <w:rPr>
          <w:lang w:val="es-ES"/>
        </w:rPr>
        <w:t xml:space="preserve"> (incluido el derecho a reclamar por los daños y perjuicios)</w:t>
      </w:r>
      <w:r w:rsidRPr="002526F7">
        <w:rPr>
          <w:lang w:val="es-ES"/>
        </w:rPr>
        <w:t xml:space="preserve">, a resolver </w:t>
      </w:r>
      <w:r w:rsidR="00A0450C">
        <w:rPr>
          <w:lang w:val="es-ES"/>
        </w:rPr>
        <w:t xml:space="preserve">anticipadamente </w:t>
      </w:r>
      <w:r w:rsidRPr="002526F7">
        <w:rPr>
          <w:lang w:val="es-ES"/>
        </w:rPr>
        <w:t>el pr</w:t>
      </w:r>
      <w:r w:rsidR="0038348E" w:rsidRPr="002526F7">
        <w:rPr>
          <w:lang w:val="es-ES"/>
        </w:rPr>
        <w:t>esente Contrato.</w:t>
      </w:r>
    </w:p>
    <w:p w14:paraId="085359AF" w14:textId="77777777" w:rsidR="009956C4" w:rsidRDefault="009956C4" w:rsidP="00F4408E">
      <w:pPr>
        <w:pStyle w:val="Level1"/>
        <w:keepNext/>
        <w:rPr>
          <w:rStyle w:val="Heading1Text"/>
          <w:lang w:val="es-ES_tradnl"/>
        </w:rPr>
      </w:pPr>
      <w:bookmarkStart w:id="68" w:name="_Ref476048548"/>
      <w:bookmarkStart w:id="69" w:name="_Ref334988624"/>
      <w:bookmarkStart w:id="70" w:name="_Toc431825378"/>
      <w:r>
        <w:rPr>
          <w:rStyle w:val="Heading1Text"/>
          <w:lang w:val="es-ES_tradnl"/>
        </w:rPr>
        <w:lastRenderedPageBreak/>
        <w:t>Obligaciones Del Licenciatario</w:t>
      </w:r>
      <w:bookmarkEnd w:id="68"/>
      <w:r w:rsidR="00F4408E">
        <w:rPr>
          <w:rStyle w:val="Heading1Text"/>
          <w:lang w:val="es-ES_tradnl"/>
        </w:rPr>
        <w:fldChar w:fldCharType="begin"/>
      </w:r>
      <w:r w:rsidR="00F4408E">
        <w:instrText xml:space="preserve"> TC "</w:instrText>
      </w:r>
      <w:bookmarkStart w:id="71" w:name="_Toc476132549"/>
      <w:r w:rsidR="00F4408E" w:rsidRPr="004E15F3">
        <w:rPr>
          <w:rStyle w:val="Heading1Text"/>
          <w:lang w:val="es-ES_tradnl"/>
        </w:rPr>
        <w:instrText>Obligaciones Del Licenciatario</w:instrText>
      </w:r>
      <w:bookmarkEnd w:id="71"/>
      <w:r w:rsidR="00F4408E">
        <w:instrText xml:space="preserve">" \f C \l "1" </w:instrText>
      </w:r>
      <w:r w:rsidR="00F4408E">
        <w:rPr>
          <w:rStyle w:val="Heading1Text"/>
          <w:lang w:val="es-ES_tradnl"/>
        </w:rPr>
        <w:fldChar w:fldCharType="end"/>
      </w:r>
    </w:p>
    <w:p w14:paraId="00A45396" w14:textId="77777777" w:rsidR="007C3A14" w:rsidRDefault="007C3A14" w:rsidP="007C3A14">
      <w:pPr>
        <w:pStyle w:val="Level2"/>
        <w:numPr>
          <w:ilvl w:val="0"/>
          <w:numId w:val="0"/>
        </w:numPr>
        <w:ind w:left="709"/>
        <w:rPr>
          <w:lang w:val="es-ES"/>
        </w:rPr>
      </w:pPr>
      <w:r w:rsidRPr="002526F7">
        <w:rPr>
          <w:lang w:val="es-ES_tradnl"/>
        </w:rPr>
        <w:t xml:space="preserve">Sin perjuicio de </w:t>
      </w:r>
      <w:r>
        <w:rPr>
          <w:lang w:val="es-ES_tradnl"/>
        </w:rPr>
        <w:t xml:space="preserve">cualesquiera </w:t>
      </w:r>
      <w:r w:rsidRPr="002526F7">
        <w:rPr>
          <w:lang w:val="es-ES_tradnl"/>
        </w:rPr>
        <w:t xml:space="preserve">otras </w:t>
      </w:r>
      <w:r>
        <w:rPr>
          <w:lang w:val="es-ES_tradnl"/>
        </w:rPr>
        <w:t>obligaciones del Licenciatario</w:t>
      </w:r>
      <w:r w:rsidRPr="002526F7">
        <w:rPr>
          <w:lang w:val="es-ES_tradnl"/>
        </w:rPr>
        <w:t xml:space="preserve"> derivadas de la aplicación de otras </w:t>
      </w:r>
      <w:r>
        <w:rPr>
          <w:lang w:val="es-ES_tradnl"/>
        </w:rPr>
        <w:t>C</w:t>
      </w:r>
      <w:r w:rsidRPr="002526F7">
        <w:rPr>
          <w:lang w:val="es-ES_tradnl"/>
        </w:rPr>
        <w:t>láusulas del presente Contrat</w:t>
      </w:r>
      <w:r>
        <w:rPr>
          <w:lang w:val="es-ES_tradnl"/>
        </w:rPr>
        <w:t>o, e</w:t>
      </w:r>
      <w:r w:rsidR="00640605">
        <w:rPr>
          <w:lang w:val="es-ES"/>
        </w:rPr>
        <w:t>l Licenciatario</w:t>
      </w:r>
      <w:r w:rsidR="00640605" w:rsidRPr="002526F7">
        <w:rPr>
          <w:lang w:val="es-ES"/>
        </w:rPr>
        <w:t xml:space="preserve"> reconoce y acepta que</w:t>
      </w:r>
      <w:r>
        <w:rPr>
          <w:lang w:val="es-ES"/>
        </w:rPr>
        <w:t xml:space="preserve">: </w:t>
      </w:r>
    </w:p>
    <w:p w14:paraId="3B276022" w14:textId="77777777" w:rsidR="009956C4" w:rsidRDefault="007C3A14" w:rsidP="007C3A14">
      <w:pPr>
        <w:pStyle w:val="Level3"/>
        <w:rPr>
          <w:lang w:val="es-ES"/>
        </w:rPr>
      </w:pPr>
      <w:r>
        <w:rPr>
          <w:lang w:val="es-ES"/>
        </w:rPr>
        <w:t>P</w:t>
      </w:r>
      <w:r w:rsidRPr="002526F7">
        <w:rPr>
          <w:lang w:val="es-ES"/>
        </w:rPr>
        <w:t xml:space="preserve">ara </w:t>
      </w:r>
      <w:r>
        <w:rPr>
          <w:lang w:val="es-ES"/>
        </w:rPr>
        <w:t>Usar PPa</w:t>
      </w:r>
      <w:r w:rsidRPr="002526F7">
        <w:rPr>
          <w:lang w:val="es-ES"/>
        </w:rPr>
        <w:t xml:space="preserve"> es necesario </w:t>
      </w:r>
      <w:r>
        <w:rPr>
          <w:lang w:val="es-ES"/>
        </w:rPr>
        <w:t xml:space="preserve">cumplir con las características técnicas recogidas </w:t>
      </w:r>
      <w:r w:rsidRPr="002526F7">
        <w:rPr>
          <w:lang w:val="es-ES"/>
        </w:rPr>
        <w:t xml:space="preserve">en el </w:t>
      </w:r>
      <w:commentRangeStart w:id="72"/>
      <w:r w:rsidRPr="002526F7">
        <w:rPr>
          <w:b/>
          <w:lang w:val="es-ES"/>
        </w:rPr>
        <w:t>Anexo I</w:t>
      </w:r>
      <w:commentRangeEnd w:id="72"/>
      <w:r>
        <w:rPr>
          <w:rStyle w:val="CommentReference"/>
        </w:rPr>
        <w:commentReference w:id="72"/>
      </w:r>
      <w:r w:rsidRPr="002526F7">
        <w:rPr>
          <w:lang w:val="es-ES"/>
        </w:rPr>
        <w:t>. Es responsabilidad de</w:t>
      </w:r>
      <w:r>
        <w:rPr>
          <w:lang w:val="es-ES"/>
        </w:rPr>
        <w:t>l Licenciatario</w:t>
      </w:r>
      <w:r w:rsidR="000D3679">
        <w:rPr>
          <w:lang w:val="es-ES"/>
        </w:rPr>
        <w:t xml:space="preserve">, de sus empleados </w:t>
      </w:r>
      <w:r>
        <w:rPr>
          <w:lang w:val="es-ES"/>
        </w:rPr>
        <w:t>o de cualquier otro Tercero que Use PPa</w:t>
      </w:r>
      <w:r w:rsidRPr="002526F7">
        <w:rPr>
          <w:lang w:val="es-ES"/>
        </w:rPr>
        <w:t xml:space="preserve"> </w:t>
      </w:r>
      <w:r>
        <w:rPr>
          <w:lang w:val="es-ES"/>
        </w:rPr>
        <w:t>conforme a lo previsto en la Licencia PPa</w:t>
      </w:r>
      <w:r w:rsidRPr="002526F7">
        <w:rPr>
          <w:lang w:val="es-ES"/>
        </w:rPr>
        <w:t xml:space="preserve">, obtener </w:t>
      </w:r>
      <w:r w:rsidR="000D3679">
        <w:rPr>
          <w:lang w:val="es-ES"/>
        </w:rPr>
        <w:t>y soportar el coste d</w:t>
      </w:r>
      <w:r w:rsidRPr="002526F7">
        <w:rPr>
          <w:lang w:val="es-ES"/>
        </w:rPr>
        <w:t xml:space="preserve">el </w:t>
      </w:r>
      <w:r>
        <w:rPr>
          <w:lang w:val="es-ES"/>
        </w:rPr>
        <w:t>equipamiento</w:t>
      </w:r>
      <w:r w:rsidRPr="002526F7">
        <w:rPr>
          <w:lang w:val="es-ES"/>
        </w:rPr>
        <w:t xml:space="preserve"> </w:t>
      </w:r>
      <w:r w:rsidR="000D3679">
        <w:rPr>
          <w:lang w:val="es-ES"/>
        </w:rPr>
        <w:t xml:space="preserve">y suministros </w:t>
      </w:r>
      <w:r w:rsidRPr="002526F7">
        <w:rPr>
          <w:lang w:val="es-ES"/>
        </w:rPr>
        <w:t>adecuado</w:t>
      </w:r>
      <w:r w:rsidR="000D3679">
        <w:rPr>
          <w:lang w:val="es-ES"/>
        </w:rPr>
        <w:t>s (Ej. Servicio de telecomunicaciones, electricidad, ordenador, dispositivo móvil, etc.)</w:t>
      </w:r>
      <w:r w:rsidRPr="002526F7">
        <w:rPr>
          <w:lang w:val="es-ES"/>
        </w:rPr>
        <w:t xml:space="preserve">. </w:t>
      </w:r>
      <w:r>
        <w:rPr>
          <w:lang w:val="es-ES"/>
        </w:rPr>
        <w:t>itwillbe</w:t>
      </w:r>
      <w:r w:rsidRPr="002526F7">
        <w:rPr>
          <w:lang w:val="es-ES"/>
        </w:rPr>
        <w:t xml:space="preserve"> no tendrá ninguna responsabilidad en el caso de que </w:t>
      </w:r>
      <w:r>
        <w:rPr>
          <w:lang w:val="es-ES"/>
        </w:rPr>
        <w:t>PPa</w:t>
      </w:r>
      <w:r w:rsidRPr="002526F7">
        <w:rPr>
          <w:lang w:val="es-ES"/>
        </w:rPr>
        <w:t xml:space="preserve"> </w:t>
      </w:r>
      <w:r>
        <w:rPr>
          <w:lang w:val="es-ES"/>
        </w:rPr>
        <w:t xml:space="preserve">(o cualquiera de sus partes) </w:t>
      </w:r>
      <w:r w:rsidRPr="002526F7">
        <w:rPr>
          <w:lang w:val="es-ES"/>
        </w:rPr>
        <w:t xml:space="preserve">no pueda ser </w:t>
      </w:r>
      <w:r>
        <w:rPr>
          <w:lang w:val="es-ES"/>
        </w:rPr>
        <w:t>Usado</w:t>
      </w:r>
      <w:r w:rsidRPr="002526F7">
        <w:rPr>
          <w:lang w:val="es-ES"/>
        </w:rPr>
        <w:t xml:space="preserve"> correctamente como consecuencia de un problema con el </w:t>
      </w:r>
      <w:r>
        <w:rPr>
          <w:lang w:val="es-ES"/>
        </w:rPr>
        <w:t xml:space="preserve">equipamiento </w:t>
      </w:r>
      <w:r w:rsidR="000D3679">
        <w:rPr>
          <w:lang w:val="es-ES"/>
        </w:rPr>
        <w:t xml:space="preserve">o suministro </w:t>
      </w:r>
      <w:r>
        <w:rPr>
          <w:lang w:val="es-ES"/>
        </w:rPr>
        <w:t xml:space="preserve">de quien intenta Usar PPa; </w:t>
      </w:r>
    </w:p>
    <w:p w14:paraId="709FCC7F" w14:textId="77777777" w:rsidR="00F40229" w:rsidRDefault="007C3A14" w:rsidP="007C3A14">
      <w:pPr>
        <w:pStyle w:val="Level3"/>
        <w:rPr>
          <w:lang w:val="es-ES"/>
        </w:rPr>
      </w:pPr>
      <w:r>
        <w:rPr>
          <w:lang w:val="es-ES"/>
        </w:rPr>
        <w:t xml:space="preserve">Con el fin de garantizar un Uso correcto de PPa, deberá Usar la herramienta en condiciones ambientales adecuadas, según las especificaciones del </w:t>
      </w:r>
      <w:commentRangeStart w:id="73"/>
      <w:r w:rsidRPr="00535492">
        <w:rPr>
          <w:b/>
          <w:lang w:val="es-ES"/>
        </w:rPr>
        <w:t xml:space="preserve">Anexo I </w:t>
      </w:r>
      <w:r>
        <w:rPr>
          <w:lang w:val="es-ES"/>
        </w:rPr>
        <w:t>y/o de la Documentación</w:t>
      </w:r>
      <w:commentRangeEnd w:id="73"/>
      <w:r>
        <w:rPr>
          <w:rStyle w:val="CommentReference"/>
        </w:rPr>
        <w:commentReference w:id="73"/>
      </w:r>
      <w:r>
        <w:rPr>
          <w:lang w:val="es-ES"/>
        </w:rPr>
        <w:t xml:space="preserve"> proporcionada al Licenciatario; y</w:t>
      </w:r>
    </w:p>
    <w:p w14:paraId="3D7508C4" w14:textId="77777777" w:rsidR="00B67571" w:rsidRPr="00B67571" w:rsidRDefault="007C3A14" w:rsidP="007C3A14">
      <w:pPr>
        <w:pStyle w:val="Level3"/>
        <w:rPr>
          <w:lang w:val="es-ES"/>
        </w:rPr>
      </w:pPr>
      <w:r>
        <w:rPr>
          <w:lang w:val="es-ES"/>
        </w:rPr>
        <w:t xml:space="preserve">Los servicios de instalación, alojamiento y mantenimiento de PPa </w:t>
      </w:r>
      <w:r w:rsidR="000D3679">
        <w:rPr>
          <w:lang w:val="es-ES"/>
        </w:rPr>
        <w:t xml:space="preserve">no formarán parte del objeto del presente Contrato. El Licenciatario </w:t>
      </w:r>
      <w:r>
        <w:rPr>
          <w:lang w:val="es-ES"/>
        </w:rPr>
        <w:t xml:space="preserve">podrá proceder a su contratación de conformidad con lo previsto en la Cláusula </w:t>
      </w:r>
      <w:r>
        <w:rPr>
          <w:lang w:val="es-ES"/>
        </w:rPr>
        <w:fldChar w:fldCharType="begin"/>
      </w:r>
      <w:r>
        <w:rPr>
          <w:lang w:val="es-ES"/>
        </w:rPr>
        <w:instrText xml:space="preserve"> REF _Ref476050511 \r \h </w:instrText>
      </w:r>
      <w:r>
        <w:rPr>
          <w:lang w:val="es-ES"/>
        </w:rPr>
      </w:r>
      <w:r>
        <w:rPr>
          <w:lang w:val="es-ES"/>
        </w:rPr>
        <w:fldChar w:fldCharType="separate"/>
      </w:r>
      <w:r w:rsidR="00846592">
        <w:rPr>
          <w:lang w:val="es-ES"/>
        </w:rPr>
        <w:t>16.1</w:t>
      </w:r>
      <w:r>
        <w:rPr>
          <w:lang w:val="es-ES"/>
        </w:rPr>
        <w:fldChar w:fldCharType="end"/>
      </w:r>
      <w:r>
        <w:rPr>
          <w:lang w:val="es-ES"/>
        </w:rPr>
        <w:t xml:space="preserve">. </w:t>
      </w:r>
    </w:p>
    <w:p w14:paraId="4DDE1EF2" w14:textId="77777777" w:rsidR="00175886" w:rsidRPr="002526F7" w:rsidRDefault="00175886" w:rsidP="00287C52">
      <w:pPr>
        <w:pStyle w:val="Level1"/>
        <w:keepNext/>
        <w:rPr>
          <w:rStyle w:val="Heading1Text"/>
          <w:lang w:val="es-ES_tradnl"/>
        </w:rPr>
      </w:pPr>
      <w:r w:rsidRPr="002526F7">
        <w:rPr>
          <w:rStyle w:val="Heading1Text"/>
          <w:lang w:val="es-ES_tradnl"/>
        </w:rPr>
        <w:t xml:space="preserve">Restricciones en </w:t>
      </w:r>
      <w:r w:rsidR="00610000">
        <w:rPr>
          <w:rStyle w:val="Heading1Text"/>
          <w:lang w:val="es-ES_tradnl"/>
        </w:rPr>
        <w:t>el Uso</w:t>
      </w:r>
      <w:r w:rsidRPr="002526F7">
        <w:rPr>
          <w:rStyle w:val="Heading1Text"/>
          <w:lang w:val="es-ES_tradnl"/>
        </w:rPr>
        <w:t xml:space="preserve"> de</w:t>
      </w:r>
      <w:bookmarkEnd w:id="69"/>
      <w:r w:rsidR="005A4BEA">
        <w:rPr>
          <w:rStyle w:val="Heading1Text"/>
          <w:lang w:val="es-ES_tradnl"/>
        </w:rPr>
        <w:t xml:space="preserve"> </w:t>
      </w:r>
      <w:r w:rsidR="00A4177D">
        <w:rPr>
          <w:rStyle w:val="Heading1Text"/>
          <w:lang w:val="es-ES_tradnl"/>
        </w:rPr>
        <w:t>PPa</w:t>
      </w:r>
      <w:bookmarkEnd w:id="70"/>
      <w:r w:rsidR="00F4408E">
        <w:rPr>
          <w:rStyle w:val="Heading1Text"/>
          <w:lang w:val="es-ES_tradnl"/>
        </w:rPr>
        <w:fldChar w:fldCharType="begin"/>
      </w:r>
      <w:r w:rsidR="00F4408E" w:rsidRPr="00F4408E">
        <w:rPr>
          <w:lang w:val="es-ES_tradnl"/>
        </w:rPr>
        <w:instrText xml:space="preserve"> TC "</w:instrText>
      </w:r>
      <w:bookmarkStart w:id="74" w:name="_Toc476132550"/>
      <w:r w:rsidR="00F4408E" w:rsidRPr="0051200A">
        <w:rPr>
          <w:rStyle w:val="Heading1Text"/>
          <w:lang w:val="es-ES_tradnl"/>
        </w:rPr>
        <w:instrText>Restricciones en el Uso de PPa</w:instrText>
      </w:r>
      <w:bookmarkEnd w:id="74"/>
      <w:r w:rsidR="00F4408E" w:rsidRPr="00F4408E">
        <w:rPr>
          <w:lang w:val="es-ES_tradnl"/>
        </w:rPr>
        <w:instrText xml:space="preserve">" \f C \l "1" </w:instrText>
      </w:r>
      <w:r w:rsidR="00F4408E">
        <w:rPr>
          <w:rStyle w:val="Heading1Text"/>
          <w:lang w:val="es-ES_tradnl"/>
        </w:rPr>
        <w:fldChar w:fldCharType="end"/>
      </w:r>
    </w:p>
    <w:p w14:paraId="5D55F84A" w14:textId="77777777" w:rsidR="00175886" w:rsidRPr="002526F7" w:rsidRDefault="00175886" w:rsidP="00175886">
      <w:pPr>
        <w:pStyle w:val="Level2"/>
        <w:rPr>
          <w:lang w:val="es-ES_tradnl"/>
        </w:rPr>
      </w:pPr>
      <w:bookmarkStart w:id="75" w:name="_Ref475977766"/>
      <w:r w:rsidRPr="002526F7">
        <w:rPr>
          <w:lang w:val="es-ES_tradnl"/>
        </w:rPr>
        <w:t xml:space="preserve">Sin perjuicio de otras restricciones y limitaciones derivadas de la aplicación de otras </w:t>
      </w:r>
      <w:r w:rsidR="003266C5">
        <w:rPr>
          <w:lang w:val="es-ES_tradnl"/>
        </w:rPr>
        <w:t>C</w:t>
      </w:r>
      <w:r w:rsidRPr="002526F7">
        <w:rPr>
          <w:lang w:val="es-ES_tradnl"/>
        </w:rPr>
        <w:t>láusulas del presente Contrato, las Partes acuer</w:t>
      </w:r>
      <w:r w:rsidR="00487822" w:rsidRPr="002526F7">
        <w:rPr>
          <w:lang w:val="es-ES_tradnl"/>
        </w:rPr>
        <w:t xml:space="preserve">dan que </w:t>
      </w:r>
      <w:r w:rsidR="005A4BEA">
        <w:rPr>
          <w:lang w:val="es-ES_tradnl"/>
        </w:rPr>
        <w:t>el Licenciatario</w:t>
      </w:r>
      <w:r w:rsidR="00487822" w:rsidRPr="002526F7">
        <w:rPr>
          <w:lang w:val="es-ES_tradnl"/>
        </w:rPr>
        <w:t xml:space="preserve"> no podrá </w:t>
      </w:r>
      <w:r w:rsidRPr="002526F7">
        <w:rPr>
          <w:lang w:val="es-ES_tradnl"/>
        </w:rPr>
        <w:t>realizar</w:t>
      </w:r>
      <w:r w:rsidR="00487822" w:rsidRPr="002526F7">
        <w:rPr>
          <w:lang w:val="es-ES_tradnl"/>
        </w:rPr>
        <w:t xml:space="preserve"> (ni autorizar a</w:t>
      </w:r>
      <w:r w:rsidR="000D3679">
        <w:rPr>
          <w:lang w:val="es-ES_tradnl"/>
        </w:rPr>
        <w:t xml:space="preserve"> </w:t>
      </w:r>
      <w:r w:rsidR="001C65D0">
        <w:rPr>
          <w:lang w:val="es-ES_tradnl"/>
        </w:rPr>
        <w:t xml:space="preserve">sus </w:t>
      </w:r>
      <w:r w:rsidR="000D3679">
        <w:rPr>
          <w:lang w:val="es-ES_tradnl"/>
        </w:rPr>
        <w:t>empleados o a</w:t>
      </w:r>
      <w:r w:rsidR="00487822" w:rsidRPr="002526F7">
        <w:rPr>
          <w:lang w:val="es-ES_tradnl"/>
        </w:rPr>
        <w:t xml:space="preserve"> Terceros </w:t>
      </w:r>
      <w:r w:rsidR="00846592">
        <w:rPr>
          <w:lang w:val="es-ES_tradnl"/>
        </w:rPr>
        <w:t xml:space="preserve">a </w:t>
      </w:r>
      <w:r w:rsidR="00487822" w:rsidRPr="002526F7">
        <w:rPr>
          <w:lang w:val="es-ES_tradnl"/>
        </w:rPr>
        <w:t>que realicen)</w:t>
      </w:r>
      <w:r w:rsidRPr="002526F7">
        <w:rPr>
          <w:lang w:val="es-ES_tradnl"/>
        </w:rPr>
        <w:t xml:space="preserve"> cualquiera de las siguientes actividades, salvo que cuente con la autorización previa, expresa y por escrito de </w:t>
      </w:r>
      <w:r w:rsidR="005A4BEA">
        <w:rPr>
          <w:lang w:val="es-ES_tradnl"/>
        </w:rPr>
        <w:t>i</w:t>
      </w:r>
      <w:r w:rsidR="005F508F">
        <w:rPr>
          <w:lang w:val="es-ES_tradnl"/>
        </w:rPr>
        <w:t>twillbe</w:t>
      </w:r>
      <w:r w:rsidR="00345599">
        <w:rPr>
          <w:lang w:val="es-ES_tradnl"/>
        </w:rPr>
        <w:t>:</w:t>
      </w:r>
      <w:bookmarkEnd w:id="75"/>
    </w:p>
    <w:p w14:paraId="46230892" w14:textId="77777777" w:rsidR="00175886" w:rsidRPr="002526F7" w:rsidRDefault="00175886" w:rsidP="00175886">
      <w:pPr>
        <w:pStyle w:val="Level3"/>
        <w:rPr>
          <w:lang w:val="es-ES_tradnl"/>
        </w:rPr>
      </w:pPr>
      <w:r w:rsidRPr="002526F7">
        <w:rPr>
          <w:lang w:val="es-ES_tradnl"/>
        </w:rPr>
        <w:t>Vender, revender, distribuir, alquilar, licenciar o sub</w:t>
      </w:r>
      <w:r w:rsidR="00487822" w:rsidRPr="002526F7">
        <w:rPr>
          <w:lang w:val="es-ES_tradnl"/>
        </w:rPr>
        <w:t>-</w:t>
      </w:r>
      <w:r w:rsidRPr="002526F7">
        <w:rPr>
          <w:lang w:val="es-ES_tradnl"/>
        </w:rPr>
        <w:t xml:space="preserve">licenciar, en todo o parte, </w:t>
      </w:r>
      <w:r w:rsidR="00A4177D">
        <w:rPr>
          <w:lang w:val="es-ES_tradnl"/>
        </w:rPr>
        <w:t>PPa</w:t>
      </w:r>
      <w:r w:rsidR="00481BC2">
        <w:rPr>
          <w:lang w:val="es-ES_tradnl"/>
        </w:rPr>
        <w:t xml:space="preserve"> o la Documentación</w:t>
      </w:r>
      <w:r w:rsidR="00487822" w:rsidRPr="002526F7">
        <w:rPr>
          <w:lang w:val="es-ES_tradnl"/>
        </w:rPr>
        <w:t>;</w:t>
      </w:r>
    </w:p>
    <w:p w14:paraId="490CB323" w14:textId="77777777" w:rsidR="00175886" w:rsidRPr="002526F7" w:rsidRDefault="0092713C" w:rsidP="00175886">
      <w:pPr>
        <w:pStyle w:val="Level3"/>
        <w:rPr>
          <w:lang w:val="es-ES_tradnl"/>
        </w:rPr>
      </w:pPr>
      <w:r>
        <w:rPr>
          <w:lang w:val="es-ES_tradnl"/>
        </w:rPr>
        <w:t>U</w:t>
      </w:r>
      <w:r w:rsidR="00610000">
        <w:rPr>
          <w:lang w:val="es-ES_tradnl"/>
        </w:rPr>
        <w:t>sar</w:t>
      </w:r>
      <w:r w:rsidR="00175886" w:rsidRPr="002526F7">
        <w:rPr>
          <w:lang w:val="es-ES_tradnl"/>
        </w:rPr>
        <w:t xml:space="preserve"> </w:t>
      </w:r>
      <w:r w:rsidR="00A4177D">
        <w:rPr>
          <w:lang w:val="es-ES_tradnl"/>
        </w:rPr>
        <w:t>PPa</w:t>
      </w:r>
      <w:r w:rsidR="0016592F">
        <w:rPr>
          <w:lang w:val="es-ES_tradnl"/>
        </w:rPr>
        <w:t xml:space="preserve"> o emplear la Documentación </w:t>
      </w:r>
      <w:r w:rsidR="00487822" w:rsidRPr="002526F7">
        <w:rPr>
          <w:lang w:val="es-ES_tradnl"/>
        </w:rPr>
        <w:t>en beneficio de</w:t>
      </w:r>
      <w:r w:rsidR="00175886" w:rsidRPr="002526F7">
        <w:rPr>
          <w:lang w:val="es-ES_tradnl"/>
        </w:rPr>
        <w:t xml:space="preserve"> Terceros</w:t>
      </w:r>
      <w:r w:rsidR="000D3679">
        <w:rPr>
          <w:lang w:val="es-ES_tradnl"/>
        </w:rPr>
        <w:t xml:space="preserve"> o de sus empleados</w:t>
      </w:r>
      <w:r w:rsidR="00175886" w:rsidRPr="002526F7">
        <w:rPr>
          <w:lang w:val="es-ES_tradnl"/>
        </w:rPr>
        <w:t>, incluso aun cuando</w:t>
      </w:r>
      <w:r w:rsidR="006075B6">
        <w:rPr>
          <w:lang w:val="es-ES_tradnl"/>
        </w:rPr>
        <w:t xml:space="preserve"> </w:t>
      </w:r>
      <w:r w:rsidR="005A4BEA">
        <w:rPr>
          <w:lang w:val="es-ES_tradnl"/>
        </w:rPr>
        <w:t>el Licenciatario</w:t>
      </w:r>
      <w:r w:rsidR="00175886" w:rsidRPr="002526F7">
        <w:rPr>
          <w:lang w:val="es-ES_tradnl"/>
        </w:rPr>
        <w:t xml:space="preserve"> no r</w:t>
      </w:r>
      <w:r w:rsidR="00487822" w:rsidRPr="002526F7">
        <w:rPr>
          <w:lang w:val="es-ES_tradnl"/>
        </w:rPr>
        <w:t>eciba contraprestación por ello;</w:t>
      </w:r>
    </w:p>
    <w:p w14:paraId="0741275A" w14:textId="77777777" w:rsidR="00175886" w:rsidRPr="002526F7" w:rsidRDefault="0092713C" w:rsidP="00175886">
      <w:pPr>
        <w:pStyle w:val="Level3"/>
        <w:rPr>
          <w:lang w:val="es-ES_tradnl"/>
        </w:rPr>
      </w:pPr>
      <w:r>
        <w:rPr>
          <w:lang w:val="es-ES_tradnl"/>
        </w:rPr>
        <w:t>M</w:t>
      </w:r>
      <w:r w:rsidR="00175886" w:rsidRPr="002526F7">
        <w:rPr>
          <w:lang w:val="es-ES_tradnl"/>
        </w:rPr>
        <w:t>odificar</w:t>
      </w:r>
      <w:r w:rsidR="00481BC2">
        <w:rPr>
          <w:lang w:val="es-ES_tradnl"/>
        </w:rPr>
        <w:t xml:space="preserve">, adaptar o </w:t>
      </w:r>
      <w:r w:rsidR="00175886" w:rsidRPr="002526F7">
        <w:rPr>
          <w:lang w:val="es-ES_tradnl"/>
        </w:rPr>
        <w:t xml:space="preserve">transformar </w:t>
      </w:r>
      <w:r w:rsidR="00A4177D">
        <w:rPr>
          <w:lang w:val="es-ES_tradnl"/>
        </w:rPr>
        <w:t>PPa</w:t>
      </w:r>
      <w:r w:rsidR="00481BC2">
        <w:rPr>
          <w:lang w:val="es-ES_tradnl"/>
        </w:rPr>
        <w:t xml:space="preserve"> o la Documentación</w:t>
      </w:r>
      <w:r w:rsidR="00175886" w:rsidRPr="002526F7">
        <w:rPr>
          <w:lang w:val="es-ES_tradnl"/>
        </w:rPr>
        <w:t xml:space="preserve">, </w:t>
      </w:r>
      <w:r w:rsidR="00345599">
        <w:rPr>
          <w:lang w:val="es-ES_tradnl"/>
        </w:rPr>
        <w:t>incluida</w:t>
      </w:r>
      <w:r w:rsidR="00175886" w:rsidRPr="002526F7">
        <w:rPr>
          <w:lang w:val="es-ES_tradnl"/>
        </w:rPr>
        <w:t xml:space="preserve"> la corrección de errores</w:t>
      </w:r>
      <w:r w:rsidR="00481BC2">
        <w:rPr>
          <w:lang w:val="es-ES_tradnl"/>
        </w:rPr>
        <w:t xml:space="preserve"> de PPa</w:t>
      </w:r>
      <w:r w:rsidR="00487822" w:rsidRPr="002526F7">
        <w:rPr>
          <w:lang w:val="es-ES_tradnl"/>
        </w:rPr>
        <w:t>;</w:t>
      </w:r>
    </w:p>
    <w:p w14:paraId="698F4ECE" w14:textId="77777777" w:rsidR="00175886" w:rsidRDefault="0092713C" w:rsidP="00175886">
      <w:pPr>
        <w:pStyle w:val="Level3"/>
        <w:rPr>
          <w:lang w:val="es-ES_tradnl"/>
        </w:rPr>
      </w:pPr>
      <w:r>
        <w:rPr>
          <w:lang w:val="es-ES_tradnl"/>
        </w:rPr>
        <w:t>D</w:t>
      </w:r>
      <w:r w:rsidR="00487822" w:rsidRPr="002526F7">
        <w:rPr>
          <w:lang w:val="es-ES_tradnl"/>
        </w:rPr>
        <w:t>esarrollar</w:t>
      </w:r>
      <w:r w:rsidR="00175886" w:rsidRPr="002526F7">
        <w:rPr>
          <w:lang w:val="es-ES_tradnl"/>
        </w:rPr>
        <w:t xml:space="preserve"> o autorizar la realización </w:t>
      </w:r>
      <w:r w:rsidR="00487822" w:rsidRPr="002526F7">
        <w:rPr>
          <w:lang w:val="es-ES_tradnl"/>
        </w:rPr>
        <w:t xml:space="preserve">versiones sucesivas </w:t>
      </w:r>
      <w:r w:rsidR="00345599">
        <w:rPr>
          <w:lang w:val="es-ES_tradnl"/>
        </w:rPr>
        <w:t xml:space="preserve">y programas derivados </w:t>
      </w:r>
      <w:r w:rsidR="003A102C">
        <w:rPr>
          <w:lang w:val="es-ES_tradnl"/>
        </w:rPr>
        <w:t>d</w:t>
      </w:r>
      <w:r w:rsidR="00345599">
        <w:rPr>
          <w:lang w:val="es-ES_tradnl"/>
        </w:rPr>
        <w:t xml:space="preserve">e </w:t>
      </w:r>
      <w:r w:rsidR="00A4177D">
        <w:rPr>
          <w:lang w:val="es-ES_tradnl"/>
        </w:rPr>
        <w:t>PPa</w:t>
      </w:r>
      <w:r w:rsidR="00487822" w:rsidRPr="002526F7">
        <w:rPr>
          <w:lang w:val="es-ES_tradnl"/>
        </w:rPr>
        <w:t>;</w:t>
      </w:r>
    </w:p>
    <w:p w14:paraId="39CF2DFF" w14:textId="77777777" w:rsidR="0092713C" w:rsidRPr="0092713C" w:rsidRDefault="0092713C" w:rsidP="0092713C">
      <w:pPr>
        <w:pStyle w:val="Level3"/>
        <w:rPr>
          <w:lang w:val="es-ES_tradnl"/>
        </w:rPr>
      </w:pPr>
      <w:r>
        <w:rPr>
          <w:lang w:val="es-ES_tradnl"/>
        </w:rPr>
        <w:t xml:space="preserve">Descargar o copiar </w:t>
      </w:r>
      <w:r w:rsidR="00A4177D">
        <w:rPr>
          <w:lang w:val="es-ES_tradnl"/>
        </w:rPr>
        <w:t>PPa</w:t>
      </w:r>
      <w:r w:rsidR="00481BC2">
        <w:rPr>
          <w:lang w:val="es-ES_tradnl"/>
        </w:rPr>
        <w:t xml:space="preserve"> o la Documentación</w:t>
      </w:r>
      <w:r>
        <w:rPr>
          <w:lang w:val="es-ES_tradnl"/>
        </w:rPr>
        <w:t>, salvo en lo que respecta a la realización de una sola copia de seguridad de</w:t>
      </w:r>
      <w:r w:rsidR="00345599">
        <w:rPr>
          <w:lang w:val="es-ES_tradnl"/>
        </w:rPr>
        <w:t xml:space="preserve"> la</w:t>
      </w:r>
      <w:r>
        <w:rPr>
          <w:lang w:val="es-ES_tradnl"/>
        </w:rPr>
        <w:t xml:space="preserve"> mism</w:t>
      </w:r>
      <w:r w:rsidR="00345599">
        <w:rPr>
          <w:lang w:val="es-ES_tradnl"/>
        </w:rPr>
        <w:t>a</w:t>
      </w:r>
      <w:r>
        <w:rPr>
          <w:lang w:val="es-ES_tradnl"/>
        </w:rPr>
        <w:t>, que en todo caso, deberá ser debidamente identificada como tal y considerada Información Confidencial a todos los efectos</w:t>
      </w:r>
      <w:r w:rsidR="00F54C58">
        <w:rPr>
          <w:lang w:val="es-ES_tradnl"/>
        </w:rPr>
        <w:t>;</w:t>
      </w:r>
    </w:p>
    <w:p w14:paraId="5C245E76" w14:textId="77777777" w:rsidR="00175886" w:rsidRPr="002526F7" w:rsidRDefault="0092713C" w:rsidP="00175886">
      <w:pPr>
        <w:pStyle w:val="Level3"/>
        <w:rPr>
          <w:lang w:val="es-ES_tradnl"/>
        </w:rPr>
      </w:pPr>
      <w:r>
        <w:rPr>
          <w:lang w:val="es-ES_tradnl"/>
        </w:rPr>
        <w:t>D</w:t>
      </w:r>
      <w:r w:rsidR="00175886" w:rsidRPr="002526F7">
        <w:rPr>
          <w:lang w:val="es-ES_tradnl"/>
        </w:rPr>
        <w:t>escompilar, realizar ingeniería inversa o, en general, llevar a cabo cualquier tipo de actividad destinada a o</w:t>
      </w:r>
      <w:r w:rsidR="00487822" w:rsidRPr="002526F7">
        <w:rPr>
          <w:lang w:val="es-ES_tradnl"/>
        </w:rPr>
        <w:t xml:space="preserve">btener el </w:t>
      </w:r>
      <w:r w:rsidR="000D3679" w:rsidRPr="002526F7">
        <w:rPr>
          <w:lang w:val="es-ES_tradnl"/>
        </w:rPr>
        <w:t>Código Fuente</w:t>
      </w:r>
      <w:r w:rsidR="00487822" w:rsidRPr="002526F7">
        <w:rPr>
          <w:lang w:val="es-ES_tradnl"/>
        </w:rPr>
        <w:t xml:space="preserve"> </w:t>
      </w:r>
      <w:r w:rsidR="003A102C">
        <w:rPr>
          <w:lang w:val="es-ES_tradnl"/>
        </w:rPr>
        <w:t>d</w:t>
      </w:r>
      <w:r w:rsidR="00345599">
        <w:rPr>
          <w:lang w:val="es-ES_tradnl"/>
        </w:rPr>
        <w:t xml:space="preserve">e </w:t>
      </w:r>
      <w:r w:rsidR="00A4177D">
        <w:rPr>
          <w:lang w:val="es-ES_tradnl"/>
        </w:rPr>
        <w:t>PPa</w:t>
      </w:r>
      <w:r w:rsidR="00487822" w:rsidRPr="002526F7">
        <w:rPr>
          <w:lang w:val="es-ES_tradnl"/>
        </w:rPr>
        <w:t>;</w:t>
      </w:r>
    </w:p>
    <w:p w14:paraId="7A48B200" w14:textId="77777777" w:rsidR="00481BC2" w:rsidRDefault="0092713C" w:rsidP="009D7DF2">
      <w:pPr>
        <w:pStyle w:val="Level3"/>
        <w:rPr>
          <w:lang w:val="es-ES_tradnl"/>
        </w:rPr>
      </w:pPr>
      <w:r>
        <w:rPr>
          <w:lang w:val="es-ES_tradnl"/>
        </w:rPr>
        <w:t>U</w:t>
      </w:r>
      <w:r w:rsidR="00487822" w:rsidRPr="002526F7">
        <w:rPr>
          <w:lang w:val="es-ES_tradnl"/>
        </w:rPr>
        <w:t xml:space="preserve">sar </w:t>
      </w:r>
      <w:r w:rsidR="00A4177D">
        <w:rPr>
          <w:lang w:val="es-ES_tradnl"/>
        </w:rPr>
        <w:t>PPa</w:t>
      </w:r>
      <w:r>
        <w:rPr>
          <w:lang w:val="es-ES_tradnl"/>
        </w:rPr>
        <w:t>,</w:t>
      </w:r>
      <w:r w:rsidR="00487822" w:rsidRPr="002526F7">
        <w:rPr>
          <w:lang w:val="es-ES_tradnl"/>
        </w:rPr>
        <w:t xml:space="preserve"> con la finalidad de </w:t>
      </w:r>
      <w:r w:rsidR="0023721C">
        <w:rPr>
          <w:lang w:val="es-ES_tradnl"/>
        </w:rPr>
        <w:t xml:space="preserve">registrar </w:t>
      </w:r>
      <w:r w:rsidR="00487822" w:rsidRPr="002526F7">
        <w:rPr>
          <w:lang w:val="es-ES_tradnl"/>
        </w:rPr>
        <w:t>cualquier Contenido Prohibi</w:t>
      </w:r>
      <w:r w:rsidR="00D01767" w:rsidRPr="002526F7">
        <w:rPr>
          <w:lang w:val="es-ES_tradnl"/>
        </w:rPr>
        <w:t xml:space="preserve">do de acuerdo </w:t>
      </w:r>
      <w:r w:rsidR="00D01767" w:rsidRPr="0023721C">
        <w:rPr>
          <w:lang w:val="es-ES_tradnl"/>
        </w:rPr>
        <w:t xml:space="preserve">con la Cláusula </w:t>
      </w:r>
      <w:r w:rsidR="00D01767" w:rsidRPr="0023721C">
        <w:rPr>
          <w:lang w:val="es-ES_tradnl"/>
        </w:rPr>
        <w:fldChar w:fldCharType="begin"/>
      </w:r>
      <w:r w:rsidR="00D01767" w:rsidRPr="0023721C">
        <w:rPr>
          <w:lang w:val="es-ES_tradnl"/>
        </w:rPr>
        <w:instrText xml:space="preserve"> REF _Ref334988170 \r \h </w:instrText>
      </w:r>
      <w:r w:rsidR="002526F7" w:rsidRPr="0023721C">
        <w:rPr>
          <w:lang w:val="es-ES_tradnl"/>
        </w:rPr>
        <w:instrText xml:space="preserve"> \* MERGEFORMAT </w:instrText>
      </w:r>
      <w:r w:rsidR="00D01767" w:rsidRPr="0023721C">
        <w:rPr>
          <w:lang w:val="es-ES_tradnl"/>
        </w:rPr>
      </w:r>
      <w:r w:rsidR="00D01767" w:rsidRPr="0023721C">
        <w:rPr>
          <w:lang w:val="es-ES_tradnl"/>
        </w:rPr>
        <w:fldChar w:fldCharType="separate"/>
      </w:r>
      <w:r w:rsidR="00846592">
        <w:rPr>
          <w:lang w:val="es-ES_tradnl"/>
        </w:rPr>
        <w:t>8</w:t>
      </w:r>
      <w:r w:rsidR="00D01767" w:rsidRPr="0023721C">
        <w:rPr>
          <w:lang w:val="es-ES_tradnl"/>
        </w:rPr>
        <w:fldChar w:fldCharType="end"/>
      </w:r>
      <w:r w:rsidR="00487822" w:rsidRPr="0023721C">
        <w:rPr>
          <w:lang w:val="es-ES_tradnl"/>
        </w:rPr>
        <w:t xml:space="preserve"> de este Contr</w:t>
      </w:r>
      <w:r w:rsidR="002D0327" w:rsidRPr="0023721C">
        <w:rPr>
          <w:lang w:val="es-ES_tradnl"/>
        </w:rPr>
        <w:t xml:space="preserve">ato; </w:t>
      </w:r>
    </w:p>
    <w:p w14:paraId="51E1A1BC" w14:textId="77777777" w:rsidR="002D0327" w:rsidRPr="002D0327" w:rsidRDefault="00481BC2" w:rsidP="009D7DF2">
      <w:pPr>
        <w:pStyle w:val="Level3"/>
        <w:rPr>
          <w:lang w:val="es-ES_tradnl"/>
        </w:rPr>
      </w:pPr>
      <w:r>
        <w:rPr>
          <w:lang w:val="es-ES_tradnl"/>
        </w:rPr>
        <w:t>Retirar, modificar u ocultar los signos de la titularidad</w:t>
      </w:r>
      <w:r w:rsidR="000D3679">
        <w:rPr>
          <w:lang w:val="es-ES_tradnl"/>
        </w:rPr>
        <w:t xml:space="preserve"> por itwillbe</w:t>
      </w:r>
      <w:r>
        <w:rPr>
          <w:lang w:val="es-ES_tradnl"/>
        </w:rPr>
        <w:t xml:space="preserve"> de los Derechos de Propiedad Intelectual sobre PPa o la Documentación; </w:t>
      </w:r>
      <w:r w:rsidR="002D0327" w:rsidRPr="0023721C">
        <w:rPr>
          <w:lang w:val="es-ES_tradnl"/>
        </w:rPr>
        <w:t>y</w:t>
      </w:r>
    </w:p>
    <w:p w14:paraId="58068D53" w14:textId="77777777" w:rsidR="00175886" w:rsidRPr="002526F7" w:rsidRDefault="0092713C" w:rsidP="00175886">
      <w:pPr>
        <w:pStyle w:val="Level3"/>
        <w:rPr>
          <w:lang w:val="es-ES_tradnl"/>
        </w:rPr>
      </w:pPr>
      <w:r>
        <w:rPr>
          <w:lang w:val="es-ES_tradnl"/>
        </w:rPr>
        <w:lastRenderedPageBreak/>
        <w:t>U</w:t>
      </w:r>
      <w:r w:rsidR="00610000">
        <w:rPr>
          <w:lang w:val="es-ES_tradnl"/>
        </w:rPr>
        <w:t>sar</w:t>
      </w:r>
      <w:r w:rsidR="00175886" w:rsidRPr="002526F7">
        <w:rPr>
          <w:lang w:val="es-ES_tradnl"/>
        </w:rPr>
        <w:t xml:space="preserve"> </w:t>
      </w:r>
      <w:r w:rsidR="00A4177D">
        <w:rPr>
          <w:lang w:val="es-ES_tradnl"/>
        </w:rPr>
        <w:t>PPa</w:t>
      </w:r>
      <w:r w:rsidR="00535492">
        <w:rPr>
          <w:lang w:val="es-ES_tradnl"/>
        </w:rPr>
        <w:t xml:space="preserve"> o emplear la Documentación</w:t>
      </w:r>
      <w:r>
        <w:rPr>
          <w:lang w:val="es-ES_tradnl"/>
        </w:rPr>
        <w:t>,</w:t>
      </w:r>
      <w:r w:rsidR="00175886" w:rsidRPr="002526F7">
        <w:rPr>
          <w:lang w:val="es-ES_tradnl"/>
        </w:rPr>
        <w:t xml:space="preserve"> de cualquier forma distinta de la expresamente prevista en el presente Contrato.</w:t>
      </w:r>
    </w:p>
    <w:p w14:paraId="0E6895CD" w14:textId="77777777" w:rsidR="00175886" w:rsidRDefault="00175886" w:rsidP="00175886">
      <w:pPr>
        <w:pStyle w:val="Level2"/>
        <w:rPr>
          <w:lang w:val="es-ES_tradnl"/>
        </w:rPr>
      </w:pPr>
      <w:bookmarkStart w:id="76" w:name="_Ref475977752"/>
      <w:r w:rsidRPr="002526F7">
        <w:rPr>
          <w:lang w:val="es-ES_tradnl"/>
        </w:rPr>
        <w:t xml:space="preserve">El incumplimiento total o parcial por </w:t>
      </w:r>
      <w:r w:rsidR="005A4BEA">
        <w:rPr>
          <w:lang w:val="es-ES_tradnl"/>
        </w:rPr>
        <w:t>el Licenciatario</w:t>
      </w:r>
      <w:r w:rsidR="0092713C">
        <w:rPr>
          <w:lang w:val="es-ES_tradnl"/>
        </w:rPr>
        <w:t xml:space="preserve"> de lo establecido en esta Cláusula, será</w:t>
      </w:r>
      <w:r w:rsidRPr="002526F7">
        <w:rPr>
          <w:lang w:val="es-ES_tradnl"/>
        </w:rPr>
        <w:t xml:space="preserve"> considerado incumplimiento esencial del Contrato y dará derecho a </w:t>
      </w:r>
      <w:r w:rsidR="009D7DF2">
        <w:rPr>
          <w:lang w:val="es-ES_tradnl"/>
        </w:rPr>
        <w:t>i</w:t>
      </w:r>
      <w:r w:rsidR="005F508F">
        <w:rPr>
          <w:lang w:val="es-ES_tradnl"/>
        </w:rPr>
        <w:t>twillbe</w:t>
      </w:r>
      <w:r w:rsidRPr="002526F7">
        <w:rPr>
          <w:lang w:val="es-ES_tradnl"/>
        </w:rPr>
        <w:t>, sin perjuicio de cualquier otro derecho que pudiera corresponderle</w:t>
      </w:r>
      <w:r w:rsidR="00051313" w:rsidRPr="002526F7">
        <w:rPr>
          <w:lang w:val="es-ES_tradnl"/>
        </w:rPr>
        <w:t xml:space="preserve"> (</w:t>
      </w:r>
      <w:r w:rsidR="00051313" w:rsidRPr="002526F7">
        <w:rPr>
          <w:rStyle w:val="DeltaViewInsertion"/>
          <w:color w:val="auto"/>
          <w:u w:val="none"/>
          <w:lang w:val="es-ES"/>
        </w:rPr>
        <w:t>incluido el derecho a reclamar por daños y perjuicios)</w:t>
      </w:r>
      <w:r w:rsidRPr="002526F7">
        <w:rPr>
          <w:lang w:val="es-ES_tradnl"/>
        </w:rPr>
        <w:t xml:space="preserve">, a </w:t>
      </w:r>
      <w:r w:rsidR="00051313" w:rsidRPr="002526F7">
        <w:rPr>
          <w:lang w:val="es-ES_tradnl"/>
        </w:rPr>
        <w:t>resolver</w:t>
      </w:r>
      <w:r w:rsidR="00A0450C">
        <w:rPr>
          <w:lang w:val="es-ES_tradnl"/>
        </w:rPr>
        <w:t xml:space="preserve"> anticipadamente</w:t>
      </w:r>
      <w:r w:rsidR="00051313" w:rsidRPr="002526F7">
        <w:rPr>
          <w:lang w:val="es-ES_tradnl"/>
        </w:rPr>
        <w:t xml:space="preserve"> el presente Contrato.</w:t>
      </w:r>
      <w:bookmarkEnd w:id="76"/>
    </w:p>
    <w:p w14:paraId="5D479B7C" w14:textId="77777777" w:rsidR="00C22A4A" w:rsidRPr="002526F7" w:rsidRDefault="00C22A4A" w:rsidP="00F4408E">
      <w:pPr>
        <w:pStyle w:val="Level1"/>
        <w:keepNext/>
        <w:rPr>
          <w:b/>
          <w:smallCaps/>
          <w:lang w:val="es-ES"/>
        </w:rPr>
      </w:pPr>
      <w:bookmarkStart w:id="77" w:name="_Ref334988170"/>
      <w:bookmarkStart w:id="78" w:name="_Toc431825390"/>
      <w:bookmarkStart w:id="79" w:name="_Ref224963708"/>
      <w:bookmarkStart w:id="80" w:name="_Toc431825380"/>
      <w:r w:rsidRPr="002526F7">
        <w:rPr>
          <w:b/>
          <w:smallCaps/>
          <w:lang w:val="es-ES"/>
        </w:rPr>
        <w:t>Con</w:t>
      </w:r>
      <w:r>
        <w:rPr>
          <w:b/>
          <w:smallCaps/>
          <w:lang w:val="es-ES"/>
        </w:rPr>
        <w:t>tenido</w:t>
      </w:r>
      <w:r w:rsidRPr="002526F7">
        <w:rPr>
          <w:b/>
          <w:smallCaps/>
          <w:lang w:val="es-ES"/>
        </w:rPr>
        <w:t xml:space="preserve"> Prohibid</w:t>
      </w:r>
      <w:bookmarkEnd w:id="77"/>
      <w:bookmarkEnd w:id="78"/>
      <w:r>
        <w:rPr>
          <w:b/>
          <w:smallCaps/>
          <w:lang w:val="es-ES"/>
        </w:rPr>
        <w:t>o</w:t>
      </w:r>
      <w:r w:rsidR="00F4408E">
        <w:rPr>
          <w:b/>
          <w:smallCaps/>
          <w:lang w:val="es-ES"/>
        </w:rPr>
        <w:fldChar w:fldCharType="begin"/>
      </w:r>
      <w:r w:rsidR="00F4408E">
        <w:instrText xml:space="preserve"> TC "</w:instrText>
      </w:r>
      <w:bookmarkStart w:id="81" w:name="_Toc476132551"/>
      <w:r w:rsidR="00F4408E" w:rsidRPr="00C25DB1">
        <w:rPr>
          <w:b/>
          <w:smallCaps/>
          <w:lang w:val="es-ES"/>
        </w:rPr>
        <w:instrText>Contenido Prohibido</w:instrText>
      </w:r>
      <w:bookmarkEnd w:id="81"/>
      <w:r w:rsidR="00F4408E">
        <w:instrText xml:space="preserve">" \f C \l "1" </w:instrText>
      </w:r>
      <w:r w:rsidR="00F4408E">
        <w:rPr>
          <w:b/>
          <w:smallCaps/>
          <w:lang w:val="es-ES"/>
        </w:rPr>
        <w:fldChar w:fldCharType="end"/>
      </w:r>
    </w:p>
    <w:p w14:paraId="1F24BEDD" w14:textId="77777777" w:rsidR="00C22A4A" w:rsidRPr="00AA30F1" w:rsidRDefault="00C22A4A" w:rsidP="00C22A4A">
      <w:pPr>
        <w:pStyle w:val="Level2"/>
        <w:rPr>
          <w:lang w:val="es-ES"/>
        </w:rPr>
      </w:pPr>
      <w:bookmarkStart w:id="82" w:name="_Ref476039910"/>
      <w:r w:rsidRPr="00C22A4A">
        <w:rPr>
          <w:lang w:val="es-ES"/>
        </w:rPr>
        <w:t xml:space="preserve">El Licenciatario únicamente </w:t>
      </w:r>
      <w:r w:rsidR="00610000">
        <w:rPr>
          <w:lang w:val="es-ES"/>
        </w:rPr>
        <w:t>Usará</w:t>
      </w:r>
      <w:r w:rsidRPr="00C22A4A">
        <w:rPr>
          <w:lang w:val="es-ES"/>
        </w:rPr>
        <w:t xml:space="preserve"> PPa para la recogida de datos de los interesados </w:t>
      </w:r>
      <w:ins w:id="83" w:author="Author">
        <w:r w:rsidR="0086789E">
          <w:rPr>
            <w:lang w:val="es-ES"/>
          </w:rPr>
          <w:t>que sean acordes con la finalidad de PPa según lo dispuesto en el presente Contrato</w:t>
        </w:r>
      </w:ins>
      <w:del w:id="84" w:author="Author">
        <w:r w:rsidRPr="00C22A4A" w:rsidDel="0086789E">
          <w:rPr>
            <w:lang w:val="es-ES"/>
          </w:rPr>
          <w:delText>expresamente previstos en</w:delText>
        </w:r>
        <w:r w:rsidR="00805E7A" w:rsidDel="0086789E">
          <w:rPr>
            <w:lang w:val="es-ES"/>
          </w:rPr>
          <w:delText xml:space="preserve"> los campos de</w:delText>
        </w:r>
        <w:r w:rsidRPr="00C22A4A" w:rsidDel="0086789E">
          <w:rPr>
            <w:lang w:val="es-ES"/>
          </w:rPr>
          <w:delText xml:space="preserve"> </w:delText>
        </w:r>
        <w:commentRangeStart w:id="85"/>
        <w:commentRangeStart w:id="86"/>
        <w:r w:rsidR="00805E7A" w:rsidDel="0086789E">
          <w:rPr>
            <w:lang w:val="es-ES"/>
          </w:rPr>
          <w:delText>PPa</w:delText>
        </w:r>
        <w:commentRangeEnd w:id="85"/>
        <w:r w:rsidR="00F460F6" w:rsidDel="0086789E">
          <w:rPr>
            <w:rStyle w:val="CommentReference"/>
          </w:rPr>
          <w:commentReference w:id="85"/>
        </w:r>
        <w:commentRangeEnd w:id="86"/>
        <w:r w:rsidR="0086789E" w:rsidDel="0086789E">
          <w:rPr>
            <w:rStyle w:val="CommentReference"/>
          </w:rPr>
          <w:commentReference w:id="86"/>
        </w:r>
      </w:del>
      <w:r w:rsidRPr="00C22A4A">
        <w:rPr>
          <w:lang w:val="es-ES"/>
        </w:rPr>
        <w:t xml:space="preserve">. En particular, el Licenciatario no </w:t>
      </w:r>
      <w:r w:rsidR="00C334A2">
        <w:rPr>
          <w:lang w:val="es-ES"/>
        </w:rPr>
        <w:t>U</w:t>
      </w:r>
      <w:r w:rsidRPr="00C22A4A">
        <w:rPr>
          <w:lang w:val="es-ES"/>
        </w:rPr>
        <w:t>sará PPa para recoger contenido o elementos ilegales, ofensivos, abusivos, indecentes, difamatorios, obscenos o injuriosos; o que infrinjan los derechos de autor, marcas, l</w:t>
      </w:r>
      <w:r w:rsidR="000D3679">
        <w:rPr>
          <w:lang w:val="es-ES"/>
        </w:rPr>
        <w:t>a confidencialidad o privacidad,</w:t>
      </w:r>
      <w:r w:rsidR="00B100B9">
        <w:rPr>
          <w:lang w:val="es-ES"/>
        </w:rPr>
        <w:t xml:space="preserve"> la </w:t>
      </w:r>
      <w:r w:rsidR="000D3679">
        <w:rPr>
          <w:lang w:val="es-ES"/>
        </w:rPr>
        <w:t xml:space="preserve">intimidad, </w:t>
      </w:r>
      <w:r w:rsidR="00B100B9">
        <w:rPr>
          <w:lang w:val="es-ES"/>
        </w:rPr>
        <w:t xml:space="preserve">el </w:t>
      </w:r>
      <w:r w:rsidR="000D3679">
        <w:rPr>
          <w:lang w:val="es-ES"/>
        </w:rPr>
        <w:t xml:space="preserve">derecho a la propia imagen, </w:t>
      </w:r>
      <w:r w:rsidR="00B100B9">
        <w:rPr>
          <w:lang w:val="es-ES"/>
        </w:rPr>
        <w:t xml:space="preserve">el </w:t>
      </w:r>
      <w:r w:rsidR="000D3679">
        <w:rPr>
          <w:lang w:val="es-ES"/>
        </w:rPr>
        <w:t xml:space="preserve">derecho a la protección de datos </w:t>
      </w:r>
      <w:r w:rsidRPr="00C22A4A">
        <w:rPr>
          <w:lang w:val="es-ES"/>
        </w:rPr>
        <w:t>o cualquier otro derecho</w:t>
      </w:r>
      <w:r w:rsidRPr="00AA30F1">
        <w:rPr>
          <w:lang w:val="es-ES"/>
        </w:rPr>
        <w:t xml:space="preserve"> ("</w:t>
      </w:r>
      <w:r w:rsidRPr="00AA30F1">
        <w:rPr>
          <w:b/>
          <w:lang w:val="es-ES"/>
        </w:rPr>
        <w:t>Contenido Prohibido</w:t>
      </w:r>
      <w:r w:rsidRPr="00AA30F1">
        <w:rPr>
          <w:lang w:val="es-ES"/>
        </w:rPr>
        <w:t>").</w:t>
      </w:r>
      <w:bookmarkEnd w:id="82"/>
    </w:p>
    <w:p w14:paraId="5FBADD74" w14:textId="77777777" w:rsidR="00A0450C" w:rsidRPr="00A0450C" w:rsidRDefault="00C22A4A" w:rsidP="00A0450C">
      <w:pPr>
        <w:pStyle w:val="Level2"/>
        <w:rPr>
          <w:lang w:val="es-ES_tradnl"/>
        </w:rPr>
      </w:pPr>
      <w:r w:rsidRPr="00A0450C">
        <w:rPr>
          <w:lang w:val="es-ES"/>
        </w:rPr>
        <w:t xml:space="preserve">itwillbe no tendrá la obligación de supervisar el </w:t>
      </w:r>
      <w:r w:rsidR="00C334A2">
        <w:rPr>
          <w:lang w:val="es-ES"/>
        </w:rPr>
        <w:t>U</w:t>
      </w:r>
      <w:r w:rsidRPr="00A0450C">
        <w:rPr>
          <w:lang w:val="es-ES"/>
        </w:rPr>
        <w:t>so de PPa del Licenciatario (</w:t>
      </w:r>
      <w:r w:rsidR="00321BB3">
        <w:rPr>
          <w:lang w:val="es-ES"/>
        </w:rPr>
        <w:t xml:space="preserve">es decir, </w:t>
      </w:r>
      <w:r w:rsidR="00DA2D7A">
        <w:rPr>
          <w:lang w:val="es-ES"/>
        </w:rPr>
        <w:t xml:space="preserve">de </w:t>
      </w:r>
      <w:r w:rsidRPr="00A0450C">
        <w:rPr>
          <w:lang w:val="es-ES"/>
        </w:rPr>
        <w:t xml:space="preserve">su personal u otros </w:t>
      </w:r>
      <w:r w:rsidR="002F0916">
        <w:rPr>
          <w:lang w:val="es-ES"/>
        </w:rPr>
        <w:t>Terceros contratados o que colaboren con éste</w:t>
      </w:r>
      <w:r w:rsidRPr="00A0450C">
        <w:rPr>
          <w:lang w:val="es-ES"/>
        </w:rPr>
        <w:t>)</w:t>
      </w:r>
      <w:r w:rsidR="00A0450C">
        <w:rPr>
          <w:lang w:val="es-ES"/>
        </w:rPr>
        <w:t xml:space="preserve">. No obstante, el </w:t>
      </w:r>
      <w:r w:rsidR="00A0450C" w:rsidRPr="00A0450C">
        <w:rPr>
          <w:lang w:val="es-ES_tradnl"/>
        </w:rPr>
        <w:t>incumplimiento total o parcial por el Licenciatario de lo establecido en esta Cláusula, será considerado incumplimiento esencial del Contrato y dará derecho a itwillbe, sin perjuicio de cualquier otro derecho que pudiera corresponderle (</w:t>
      </w:r>
      <w:r w:rsidR="00A0450C" w:rsidRPr="00A0450C">
        <w:rPr>
          <w:rStyle w:val="DeltaViewInsertion"/>
          <w:color w:val="auto"/>
          <w:u w:val="none"/>
          <w:lang w:val="es-ES"/>
        </w:rPr>
        <w:t>incluido el derecho a reclamar por daños y perjuicios)</w:t>
      </w:r>
      <w:r w:rsidR="00A0450C" w:rsidRPr="00A0450C">
        <w:rPr>
          <w:lang w:val="es-ES_tradnl"/>
        </w:rPr>
        <w:t>, a resolver anticipadamente el presente Contrato.</w:t>
      </w:r>
    </w:p>
    <w:p w14:paraId="1ECE9BAF" w14:textId="77777777" w:rsidR="001442D1" w:rsidRPr="002526F7" w:rsidRDefault="001442D1" w:rsidP="00F4408E">
      <w:pPr>
        <w:pStyle w:val="Level1"/>
        <w:keepNext/>
        <w:rPr>
          <w:lang w:val="es-ES"/>
        </w:rPr>
      </w:pPr>
      <w:r w:rsidRPr="002526F7">
        <w:rPr>
          <w:rStyle w:val="Heading1Text"/>
          <w:lang w:val="es-ES"/>
        </w:rPr>
        <w:t>Duración del Contrato</w:t>
      </w:r>
      <w:bookmarkEnd w:id="58"/>
      <w:bookmarkEnd w:id="59"/>
      <w:bookmarkEnd w:id="60"/>
      <w:bookmarkEnd w:id="61"/>
      <w:bookmarkEnd w:id="79"/>
      <w:bookmarkEnd w:id="80"/>
      <w:r w:rsidR="00F4408E">
        <w:rPr>
          <w:rStyle w:val="Heading1Text"/>
          <w:lang w:val="es-ES"/>
        </w:rPr>
        <w:fldChar w:fldCharType="begin"/>
      </w:r>
      <w:r w:rsidR="00F4408E">
        <w:instrText xml:space="preserve"> TC "</w:instrText>
      </w:r>
      <w:bookmarkStart w:id="87" w:name="_Toc476132552"/>
      <w:r w:rsidR="00F4408E" w:rsidRPr="00AA5B01">
        <w:rPr>
          <w:rStyle w:val="Heading1Text"/>
          <w:lang w:val="es-ES"/>
        </w:rPr>
        <w:instrText>Duración del Contrato</w:instrText>
      </w:r>
      <w:bookmarkEnd w:id="87"/>
      <w:r w:rsidR="00F4408E">
        <w:instrText xml:space="preserve">" \f C \l "1" </w:instrText>
      </w:r>
      <w:r w:rsidR="00F4408E">
        <w:rPr>
          <w:rStyle w:val="Heading1Text"/>
          <w:lang w:val="es-ES"/>
        </w:rPr>
        <w:fldChar w:fldCharType="end"/>
      </w:r>
    </w:p>
    <w:p w14:paraId="77375BAB" w14:textId="77777777" w:rsidR="001442D1" w:rsidRPr="002526F7" w:rsidRDefault="001442D1">
      <w:pPr>
        <w:pStyle w:val="Level2"/>
        <w:rPr>
          <w:lang w:val="es-ES"/>
        </w:rPr>
      </w:pPr>
      <w:bookmarkStart w:id="88" w:name="_Toc133146644"/>
      <w:bookmarkStart w:id="89" w:name="_Ref110776002"/>
      <w:r w:rsidRPr="002526F7">
        <w:rPr>
          <w:lang w:val="es-ES"/>
        </w:rPr>
        <w:t xml:space="preserve">El presente Contrato entrará en vigor </w:t>
      </w:r>
      <w:r w:rsidR="00A67129" w:rsidRPr="002526F7">
        <w:rPr>
          <w:lang w:val="es-ES"/>
        </w:rPr>
        <w:t>a la fecha de la firma del Contrato indicada en su encabezamiento</w:t>
      </w:r>
      <w:r w:rsidRPr="002526F7">
        <w:rPr>
          <w:b/>
          <w:lang w:val="es-ES"/>
        </w:rPr>
        <w:t xml:space="preserve"> </w:t>
      </w:r>
      <w:r w:rsidRPr="002526F7">
        <w:rPr>
          <w:lang w:val="es-ES"/>
        </w:rPr>
        <w:t>("</w:t>
      </w:r>
      <w:r w:rsidRPr="002526F7">
        <w:rPr>
          <w:b/>
          <w:lang w:val="es-ES"/>
        </w:rPr>
        <w:t>Fecha de Entrada en Vigor</w:t>
      </w:r>
      <w:r w:rsidRPr="002526F7">
        <w:rPr>
          <w:lang w:val="es-ES"/>
        </w:rPr>
        <w:t>") y continuará vigente por un per</w:t>
      </w:r>
      <w:r w:rsidR="003C052F">
        <w:rPr>
          <w:lang w:val="es-ES"/>
        </w:rPr>
        <w:t>i</w:t>
      </w:r>
      <w:r w:rsidRPr="002526F7">
        <w:rPr>
          <w:lang w:val="es-ES"/>
        </w:rPr>
        <w:t xml:space="preserve">odo inicial de </w:t>
      </w:r>
      <w:r w:rsidR="00A67129">
        <w:rPr>
          <w:lang w:val="es-ES"/>
        </w:rPr>
        <w:t>un (1) año</w:t>
      </w:r>
      <w:r w:rsidRPr="002526F7">
        <w:rPr>
          <w:lang w:val="es-ES"/>
        </w:rPr>
        <w:t xml:space="preserve"> (el "</w:t>
      </w:r>
      <w:r w:rsidRPr="002526F7">
        <w:rPr>
          <w:b/>
          <w:lang w:val="es-ES"/>
        </w:rPr>
        <w:t>Per</w:t>
      </w:r>
      <w:r w:rsidR="00A67129">
        <w:rPr>
          <w:b/>
          <w:lang w:val="es-ES"/>
        </w:rPr>
        <w:t>i</w:t>
      </w:r>
      <w:r w:rsidRPr="002526F7">
        <w:rPr>
          <w:b/>
          <w:lang w:val="es-ES"/>
        </w:rPr>
        <w:t>odo Inicial</w:t>
      </w:r>
      <w:r w:rsidRPr="002526F7">
        <w:rPr>
          <w:lang w:val="es-ES"/>
        </w:rPr>
        <w:t>"),</w:t>
      </w:r>
      <w:r w:rsidR="00463DD9">
        <w:rPr>
          <w:lang w:val="es-ES"/>
        </w:rPr>
        <w:t xml:space="preserve"> computado de fecha a fecha,</w:t>
      </w:r>
      <w:r w:rsidRPr="002526F7">
        <w:rPr>
          <w:lang w:val="es-ES"/>
        </w:rPr>
        <w:t xml:space="preserve"> salvo que sea resuelto antes de la finalización de dicho Periodo, o bien sea prorrogado de acuerdo con </w:t>
      </w:r>
      <w:bookmarkEnd w:id="88"/>
      <w:r w:rsidRPr="002526F7">
        <w:rPr>
          <w:lang w:val="es-ES"/>
        </w:rPr>
        <w:t xml:space="preserve">lo previsto en el párrafo siguiente. </w:t>
      </w:r>
    </w:p>
    <w:p w14:paraId="21C499D2" w14:textId="77777777" w:rsidR="00A67129" w:rsidRPr="00296830" w:rsidRDefault="001442D1" w:rsidP="00A67129">
      <w:pPr>
        <w:pStyle w:val="Level2"/>
        <w:rPr>
          <w:lang w:val="es-ES"/>
        </w:rPr>
      </w:pPr>
      <w:bookmarkStart w:id="90" w:name="_Ref476075553"/>
      <w:bookmarkStart w:id="91" w:name="_Ref224963787"/>
      <w:bookmarkEnd w:id="89"/>
      <w:r w:rsidRPr="002526F7">
        <w:rPr>
          <w:lang w:val="es-ES"/>
        </w:rPr>
        <w:t>Finalizado el Per</w:t>
      </w:r>
      <w:r w:rsidR="003C052F">
        <w:rPr>
          <w:lang w:val="es-ES"/>
        </w:rPr>
        <w:t>i</w:t>
      </w:r>
      <w:r w:rsidRPr="002526F7">
        <w:rPr>
          <w:lang w:val="es-ES"/>
        </w:rPr>
        <w:t xml:space="preserve">odo Inicial, el presente Contrato </w:t>
      </w:r>
      <w:r w:rsidR="00A67129">
        <w:rPr>
          <w:lang w:val="es-ES"/>
        </w:rPr>
        <w:t xml:space="preserve">se entenderá prorrogado tácitamente por periodos anuales </w:t>
      </w:r>
      <w:r w:rsidR="00A67129" w:rsidRPr="002526F7">
        <w:rPr>
          <w:lang w:val="es-ES"/>
        </w:rPr>
        <w:t>(cada uno de dichos periodos, el "</w:t>
      </w:r>
      <w:r w:rsidR="00A67129" w:rsidRPr="002526F7">
        <w:rPr>
          <w:b/>
          <w:lang w:val="es-ES"/>
        </w:rPr>
        <w:t>Per</w:t>
      </w:r>
      <w:r w:rsidR="00A67129">
        <w:rPr>
          <w:b/>
          <w:lang w:val="es-ES"/>
        </w:rPr>
        <w:t>i</w:t>
      </w:r>
      <w:r w:rsidR="00A67129" w:rsidRPr="002526F7">
        <w:rPr>
          <w:b/>
          <w:lang w:val="es-ES"/>
        </w:rPr>
        <w:t>odo de Renovación</w:t>
      </w:r>
      <w:r w:rsidR="00A67129">
        <w:rPr>
          <w:lang w:val="es-ES"/>
        </w:rPr>
        <w:t>"),</w:t>
      </w:r>
      <w:r w:rsidR="00463DD9">
        <w:rPr>
          <w:lang w:val="es-ES"/>
        </w:rPr>
        <w:t xml:space="preserve"> que se computarán de fecha a fecha,</w:t>
      </w:r>
      <w:r w:rsidR="00A67129">
        <w:rPr>
          <w:lang w:val="es-ES"/>
        </w:rPr>
        <w:t xml:space="preserve"> salvo que itwillbe y/o el Licenciatario manifiesten su voluntad de no renovarlo. </w:t>
      </w:r>
      <w:r w:rsidR="00D23360" w:rsidRPr="00A67129">
        <w:rPr>
          <w:lang w:val="es-ES"/>
        </w:rPr>
        <w:t xml:space="preserve">A tales efectos, </w:t>
      </w:r>
      <w:r w:rsidR="00A67129" w:rsidRPr="00296830">
        <w:rPr>
          <w:lang w:val="es-ES"/>
        </w:rPr>
        <w:t xml:space="preserve">itwillbe y/o el Licenciatario deberán manifestar su voluntad de no renovación por escrito </w:t>
      </w:r>
      <w:r w:rsidR="00B100B9">
        <w:rPr>
          <w:lang w:val="es-ES"/>
        </w:rPr>
        <w:t>un</w:t>
      </w:r>
      <w:r w:rsidR="001C65D0">
        <w:rPr>
          <w:lang w:val="es-ES"/>
        </w:rPr>
        <w:t xml:space="preserve"> (1)</w:t>
      </w:r>
      <w:r w:rsidR="00B100B9">
        <w:rPr>
          <w:lang w:val="es-ES"/>
        </w:rPr>
        <w:t xml:space="preserve"> mes</w:t>
      </w:r>
      <w:r w:rsidR="00296830" w:rsidRPr="00296830">
        <w:rPr>
          <w:lang w:val="es-ES"/>
        </w:rPr>
        <w:t xml:space="preserve"> </w:t>
      </w:r>
      <w:r w:rsidR="00A67129" w:rsidRPr="00296830">
        <w:rPr>
          <w:lang w:val="es-ES"/>
        </w:rPr>
        <w:t>antes de la finalización del Periodo Inicial o del Periodo de Renovación en cuestión</w:t>
      </w:r>
      <w:r w:rsidR="00F83393" w:rsidRPr="00296830">
        <w:rPr>
          <w:lang w:val="es-ES"/>
        </w:rPr>
        <w:t xml:space="preserve"> (el "</w:t>
      </w:r>
      <w:r w:rsidR="00F83393" w:rsidRPr="00296830">
        <w:rPr>
          <w:b/>
          <w:lang w:val="es-ES"/>
        </w:rPr>
        <w:t>Periodo de Aviso</w:t>
      </w:r>
      <w:r w:rsidR="00F83393" w:rsidRPr="00296830">
        <w:rPr>
          <w:lang w:val="es-ES"/>
        </w:rPr>
        <w:t>")</w:t>
      </w:r>
      <w:r w:rsidR="00A67129" w:rsidRPr="00296830">
        <w:rPr>
          <w:lang w:val="es-ES"/>
        </w:rPr>
        <w:t>.</w:t>
      </w:r>
      <w:bookmarkEnd w:id="90"/>
      <w:r w:rsidR="00A67129" w:rsidRPr="00296830">
        <w:rPr>
          <w:lang w:val="es-ES"/>
        </w:rPr>
        <w:t xml:space="preserve"> </w:t>
      </w:r>
    </w:p>
    <w:p w14:paraId="0E4DD9F2" w14:textId="77777777" w:rsidR="001442D1" w:rsidRPr="00296830" w:rsidRDefault="001442D1" w:rsidP="00F4408E">
      <w:pPr>
        <w:pStyle w:val="Level1"/>
        <w:keepNext/>
        <w:rPr>
          <w:rStyle w:val="Heading1Text"/>
          <w:lang w:val="es-ES"/>
        </w:rPr>
      </w:pPr>
      <w:bookmarkStart w:id="92" w:name="_Toc133146722"/>
      <w:bookmarkStart w:id="93" w:name="_Ref133146805"/>
      <w:bookmarkStart w:id="94" w:name="_Ref224963920"/>
      <w:bookmarkStart w:id="95" w:name="_Toc431825381"/>
      <w:bookmarkStart w:id="96" w:name="_Ref18733724"/>
      <w:bookmarkStart w:id="97" w:name="_Ref110776005"/>
      <w:bookmarkStart w:id="98" w:name="_Ref11839997"/>
      <w:bookmarkStart w:id="99" w:name="_Ref18489525"/>
      <w:bookmarkStart w:id="100" w:name="_Toc133146645"/>
      <w:bookmarkStart w:id="101" w:name="_Ref133146788"/>
      <w:bookmarkEnd w:id="91"/>
      <w:r w:rsidRPr="00296830">
        <w:rPr>
          <w:b/>
          <w:smallCaps/>
          <w:lang w:val="es-ES"/>
        </w:rPr>
        <w:t>Re</w:t>
      </w:r>
      <w:bookmarkEnd w:id="92"/>
      <w:bookmarkEnd w:id="93"/>
      <w:r w:rsidRPr="00296830">
        <w:rPr>
          <w:b/>
          <w:smallCaps/>
          <w:lang w:val="es-ES"/>
        </w:rPr>
        <w:t>solución Anticipada</w:t>
      </w:r>
      <w:bookmarkEnd w:id="94"/>
      <w:bookmarkEnd w:id="95"/>
      <w:r w:rsidR="00F4408E">
        <w:rPr>
          <w:b/>
          <w:smallCaps/>
          <w:lang w:val="es-ES"/>
        </w:rPr>
        <w:fldChar w:fldCharType="begin"/>
      </w:r>
      <w:r w:rsidR="00F4408E">
        <w:instrText xml:space="preserve"> TC "</w:instrText>
      </w:r>
      <w:bookmarkStart w:id="102" w:name="_Toc476132553"/>
      <w:r w:rsidR="00F4408E" w:rsidRPr="0098460A">
        <w:rPr>
          <w:b/>
          <w:smallCaps/>
          <w:lang w:val="es-ES"/>
        </w:rPr>
        <w:instrText>Resolución Anticipada</w:instrText>
      </w:r>
      <w:bookmarkEnd w:id="102"/>
      <w:r w:rsidR="00F4408E">
        <w:instrText xml:space="preserve">" \f C \l "1" </w:instrText>
      </w:r>
      <w:r w:rsidR="00F4408E">
        <w:rPr>
          <w:b/>
          <w:smallCaps/>
          <w:lang w:val="es-ES"/>
        </w:rPr>
        <w:fldChar w:fldCharType="end"/>
      </w:r>
    </w:p>
    <w:p w14:paraId="5BAEC56C" w14:textId="77777777" w:rsidR="00AA30F1" w:rsidRPr="00B100B9" w:rsidRDefault="00D23360" w:rsidP="00D23360">
      <w:pPr>
        <w:pStyle w:val="Level2"/>
        <w:rPr>
          <w:lang w:val="es-ES"/>
        </w:rPr>
      </w:pPr>
      <w:bookmarkStart w:id="103" w:name="_Ref189964060"/>
      <w:r w:rsidRPr="00B100B9">
        <w:rPr>
          <w:lang w:val="es-ES"/>
        </w:rPr>
        <w:t>E</w:t>
      </w:r>
      <w:r w:rsidR="001442D1" w:rsidRPr="00B100B9">
        <w:rPr>
          <w:lang w:val="es-ES"/>
        </w:rPr>
        <w:t>l presente Contrato podrá resolverse anticipadamente por cualquiera de</w:t>
      </w:r>
      <w:r w:rsidR="00543239" w:rsidRPr="00B100B9">
        <w:rPr>
          <w:lang w:val="es-ES"/>
        </w:rPr>
        <w:t xml:space="preserve"> las Partes</w:t>
      </w:r>
      <w:r w:rsidR="001442D1" w:rsidRPr="00B100B9">
        <w:rPr>
          <w:lang w:val="es-ES"/>
        </w:rPr>
        <w:t xml:space="preserve"> </w:t>
      </w:r>
      <w:bookmarkStart w:id="104" w:name="_DV_M394"/>
      <w:bookmarkStart w:id="105" w:name="_Ref189964058"/>
      <w:bookmarkEnd w:id="103"/>
      <w:bookmarkEnd w:id="104"/>
      <w:r w:rsidR="00B100B9">
        <w:rPr>
          <w:lang w:val="es-ES"/>
        </w:rPr>
        <w:t>e</w:t>
      </w:r>
      <w:r w:rsidR="001442D1" w:rsidRPr="00B100B9">
        <w:rPr>
          <w:lang w:val="es-ES"/>
        </w:rPr>
        <w:t xml:space="preserve">n caso de incumplimiento por la otra Parte de una obligación esencial del Contrato, salvo que dicho incumplimiento sea subsanado dentro de un plazo de </w:t>
      </w:r>
      <w:bookmarkStart w:id="106" w:name="_DV_M395"/>
      <w:bookmarkEnd w:id="106"/>
      <w:commentRangeStart w:id="107"/>
      <w:r w:rsidR="00A0450C" w:rsidRPr="00B100B9">
        <w:rPr>
          <w:lang w:val="es-ES"/>
        </w:rPr>
        <w:t xml:space="preserve">diez </w:t>
      </w:r>
      <w:r w:rsidR="001442D1" w:rsidRPr="00B100B9">
        <w:rPr>
          <w:lang w:val="es-ES"/>
        </w:rPr>
        <w:t>(</w:t>
      </w:r>
      <w:r w:rsidR="00A0450C" w:rsidRPr="00B100B9">
        <w:rPr>
          <w:lang w:val="es-ES"/>
        </w:rPr>
        <w:t>1</w:t>
      </w:r>
      <w:r w:rsidR="001442D1" w:rsidRPr="00B100B9">
        <w:rPr>
          <w:lang w:val="es-ES"/>
        </w:rPr>
        <w:t>0</w:t>
      </w:r>
      <w:bookmarkStart w:id="108" w:name="_DV_M396"/>
      <w:bookmarkEnd w:id="108"/>
      <w:r w:rsidR="001442D1" w:rsidRPr="00B100B9">
        <w:rPr>
          <w:lang w:val="es-ES"/>
        </w:rPr>
        <w:t>) días</w:t>
      </w:r>
      <w:commentRangeEnd w:id="107"/>
      <w:r w:rsidR="00296830">
        <w:rPr>
          <w:rStyle w:val="CommentReference"/>
        </w:rPr>
        <w:commentReference w:id="107"/>
      </w:r>
      <w:r w:rsidR="001442D1" w:rsidRPr="00B100B9">
        <w:rPr>
          <w:lang w:val="es-ES"/>
        </w:rPr>
        <w:t xml:space="preserve"> de</w:t>
      </w:r>
      <w:r w:rsidR="001C65D0">
        <w:rPr>
          <w:lang w:val="es-ES"/>
        </w:rPr>
        <w:t>spués de</w:t>
      </w:r>
      <w:r w:rsidR="001442D1" w:rsidRPr="00B100B9">
        <w:rPr>
          <w:lang w:val="es-ES"/>
        </w:rPr>
        <w:t xml:space="preserve"> habérsele dirigido a la Parte incumplidora una notificación al respecto</w:t>
      </w:r>
      <w:bookmarkEnd w:id="105"/>
      <w:r w:rsidR="00B100B9">
        <w:rPr>
          <w:lang w:val="es-ES"/>
        </w:rPr>
        <w:t>.</w:t>
      </w:r>
    </w:p>
    <w:p w14:paraId="5AD89607" w14:textId="77777777" w:rsidR="00B100B9" w:rsidRPr="00C11609" w:rsidRDefault="001442D1" w:rsidP="00B100B9">
      <w:pPr>
        <w:pStyle w:val="Level2"/>
        <w:rPr>
          <w:lang w:val="es-ES"/>
        </w:rPr>
      </w:pPr>
      <w:bookmarkStart w:id="109" w:name="_DV_M397"/>
      <w:bookmarkStart w:id="110" w:name="_DV_M402"/>
      <w:bookmarkStart w:id="111" w:name="_DV_M403"/>
      <w:bookmarkEnd w:id="109"/>
      <w:bookmarkEnd w:id="110"/>
      <w:bookmarkEnd w:id="111"/>
      <w:r w:rsidRPr="00C11609">
        <w:rPr>
          <w:lang w:val="es-ES"/>
        </w:rPr>
        <w:t xml:space="preserve">Sin perjuicio de lo anterior, </w:t>
      </w:r>
      <w:r w:rsidR="009D7DF2" w:rsidRPr="00C11609">
        <w:rPr>
          <w:lang w:val="es-ES"/>
        </w:rPr>
        <w:t>itwillbe</w:t>
      </w:r>
      <w:r w:rsidRPr="00C11609">
        <w:rPr>
          <w:lang w:val="es-ES"/>
        </w:rPr>
        <w:t xml:space="preserve"> podrá también resolver el presente Contrato</w:t>
      </w:r>
      <w:r w:rsidR="00C11609" w:rsidRPr="00C11609">
        <w:rPr>
          <w:lang w:val="es-ES"/>
        </w:rPr>
        <w:t xml:space="preserve"> </w:t>
      </w:r>
      <w:r w:rsidR="00C11609">
        <w:rPr>
          <w:lang w:val="es-ES"/>
        </w:rPr>
        <w:t>e</w:t>
      </w:r>
      <w:r w:rsidR="00B100B9" w:rsidRPr="00C11609">
        <w:rPr>
          <w:lang w:val="es-ES"/>
        </w:rPr>
        <w:t xml:space="preserve">n caso de que tenga conocimiento de actividades del Licenciatario que, a su juicio, puedan comprometer la imagen de itwillbe (Ej. Vinculación de los dirigentes del Licenciatario con actividades ilegales). </w:t>
      </w:r>
    </w:p>
    <w:p w14:paraId="4200638F" w14:textId="77777777" w:rsidR="00C22A4A" w:rsidRPr="002D0327" w:rsidRDefault="006C433D" w:rsidP="00A0450C">
      <w:pPr>
        <w:pStyle w:val="Level2"/>
        <w:rPr>
          <w:lang w:val="es-ES_tradnl"/>
        </w:rPr>
      </w:pPr>
      <w:r>
        <w:rPr>
          <w:lang w:val="es-ES"/>
        </w:rPr>
        <w:t>La resolución anticipada prevista en esta Cláusula, será sin perjuicio de cualquier indemnización por daños y perjuicios u otra medida que pudiera corresponder a quien resuelve el Contrato</w:t>
      </w:r>
      <w:r w:rsidR="00FA10AF" w:rsidRPr="003C3D2D">
        <w:rPr>
          <w:lang w:val="es-ES_tradnl"/>
        </w:rPr>
        <w:t>,</w:t>
      </w:r>
      <w:r w:rsidR="00FA10AF" w:rsidRPr="003C3D2D">
        <w:rPr>
          <w:lang w:val="es-ES"/>
        </w:rPr>
        <w:t xml:space="preserve"> quedando itwillbe exonerada de toda responsabilidad en relación con dichas medidas</w:t>
      </w:r>
      <w:r>
        <w:rPr>
          <w:lang w:val="es-ES"/>
        </w:rPr>
        <w:t>.</w:t>
      </w:r>
      <w:r w:rsidR="00A0450C">
        <w:rPr>
          <w:lang w:val="es-ES"/>
        </w:rPr>
        <w:t xml:space="preserve"> </w:t>
      </w:r>
    </w:p>
    <w:p w14:paraId="23F836B3" w14:textId="77777777" w:rsidR="001442D1" w:rsidRPr="002526F7" w:rsidRDefault="00477DC9" w:rsidP="00477DC9">
      <w:pPr>
        <w:pStyle w:val="Heading1"/>
        <w:rPr>
          <w:lang w:val="es-ES"/>
        </w:rPr>
      </w:pPr>
      <w:bookmarkStart w:id="112" w:name="_Toc133146723"/>
      <w:bookmarkStart w:id="113" w:name="_Ref133146806"/>
      <w:bookmarkStart w:id="114" w:name="_Toc431825382"/>
      <w:bookmarkStart w:id="115" w:name="_Ref224963812"/>
      <w:r w:rsidRPr="00477DC9">
        <w:rPr>
          <w:lang w:val="es-ES"/>
        </w:rPr>
        <w:lastRenderedPageBreak/>
        <w:t xml:space="preserve">Actos Posteriores a la </w:t>
      </w:r>
      <w:bookmarkEnd w:id="112"/>
      <w:bookmarkEnd w:id="113"/>
      <w:r w:rsidRPr="00477DC9">
        <w:rPr>
          <w:lang w:val="es-ES"/>
        </w:rPr>
        <w:t>Terminación</w:t>
      </w:r>
      <w:bookmarkEnd w:id="114"/>
      <w:bookmarkEnd w:id="115"/>
      <w:r w:rsidR="00F4408E">
        <w:rPr>
          <w:lang w:val="es-ES"/>
        </w:rPr>
        <w:fldChar w:fldCharType="begin"/>
      </w:r>
      <w:r w:rsidR="00F4408E" w:rsidRPr="00F4408E">
        <w:rPr>
          <w:lang w:val="es-ES_tradnl"/>
        </w:rPr>
        <w:instrText xml:space="preserve"> TC "</w:instrText>
      </w:r>
      <w:bookmarkStart w:id="116" w:name="_Toc476132554"/>
      <w:r w:rsidR="00F4408E" w:rsidRPr="003379FC">
        <w:rPr>
          <w:lang w:val="es-ES"/>
        </w:rPr>
        <w:instrText>Actos Posteriores a la Terminación</w:instrText>
      </w:r>
      <w:bookmarkEnd w:id="116"/>
      <w:r w:rsidR="00F4408E" w:rsidRPr="00F4408E">
        <w:rPr>
          <w:lang w:val="es-ES_tradnl"/>
        </w:rPr>
        <w:instrText xml:space="preserve">" \f C \l "1" </w:instrText>
      </w:r>
      <w:r w:rsidR="00F4408E">
        <w:rPr>
          <w:lang w:val="es-ES"/>
        </w:rPr>
        <w:fldChar w:fldCharType="end"/>
      </w:r>
    </w:p>
    <w:p w14:paraId="04572B07" w14:textId="77777777" w:rsidR="0004288C" w:rsidRPr="0004288C" w:rsidRDefault="007529F4" w:rsidP="007529F4">
      <w:pPr>
        <w:pStyle w:val="Level2"/>
        <w:rPr>
          <w:lang w:val="es-ES"/>
        </w:rPr>
      </w:pPr>
      <w:bookmarkStart w:id="117" w:name="_Ref475978711"/>
      <w:r w:rsidRPr="0004288C">
        <w:rPr>
          <w:lang w:val="es-ES"/>
        </w:rPr>
        <w:t>A la terminación del presente</w:t>
      </w:r>
      <w:r w:rsidR="0004288C" w:rsidRPr="0004288C">
        <w:rPr>
          <w:lang w:val="es-ES"/>
        </w:rPr>
        <w:t xml:space="preserve"> Contrato por cualquier motivo, todos los derechos garantizados bajo el mismo </w:t>
      </w:r>
      <w:r w:rsidR="002D3FC5">
        <w:rPr>
          <w:lang w:val="es-ES"/>
        </w:rPr>
        <w:t>a</w:t>
      </w:r>
      <w:r w:rsidR="005A4BEA">
        <w:rPr>
          <w:lang w:val="es-ES"/>
        </w:rPr>
        <w:t>l Licenciatario</w:t>
      </w:r>
      <w:r w:rsidR="000922D2">
        <w:rPr>
          <w:lang w:val="es-ES"/>
        </w:rPr>
        <w:t xml:space="preserve"> </w:t>
      </w:r>
      <w:r w:rsidR="0004288C" w:rsidRPr="0004288C">
        <w:rPr>
          <w:lang w:val="es-ES"/>
        </w:rPr>
        <w:t xml:space="preserve">cesarán con carácter inmediato y, salvo que se haya acordado por escrito lo contrario entre </w:t>
      </w:r>
      <w:r w:rsidR="009D7DF2">
        <w:rPr>
          <w:lang w:val="es-ES"/>
        </w:rPr>
        <w:t>itwillbe</w:t>
      </w:r>
      <w:r w:rsidR="0004288C">
        <w:rPr>
          <w:lang w:val="es-ES"/>
        </w:rPr>
        <w:t xml:space="preserve"> y </w:t>
      </w:r>
      <w:r w:rsidR="005A4BEA">
        <w:rPr>
          <w:lang w:val="es-ES"/>
        </w:rPr>
        <w:t>el Licenciatario</w:t>
      </w:r>
      <w:r w:rsidR="0004288C">
        <w:rPr>
          <w:lang w:val="es-ES"/>
        </w:rPr>
        <w:t xml:space="preserve">, </w:t>
      </w:r>
      <w:r w:rsidR="005A4BEA">
        <w:rPr>
          <w:lang w:val="es-ES"/>
        </w:rPr>
        <w:t>el Licenciatario</w:t>
      </w:r>
      <w:r w:rsidR="0004288C">
        <w:rPr>
          <w:lang w:val="es-ES"/>
        </w:rPr>
        <w:t>:</w:t>
      </w:r>
      <w:bookmarkEnd w:id="117"/>
    </w:p>
    <w:p w14:paraId="1F1A4F49" w14:textId="77777777" w:rsidR="007529F4" w:rsidRDefault="007529F4" w:rsidP="007529F4">
      <w:pPr>
        <w:pStyle w:val="Level3"/>
        <w:rPr>
          <w:lang w:val="es-ES"/>
        </w:rPr>
      </w:pPr>
      <w:r>
        <w:rPr>
          <w:lang w:val="es-ES"/>
        </w:rPr>
        <w:t>Cesará de forma inmediata todo</w:t>
      </w:r>
      <w:r w:rsidR="00C334A2">
        <w:rPr>
          <w:lang w:val="es-ES"/>
        </w:rPr>
        <w:t xml:space="preserve"> U</w:t>
      </w:r>
      <w:r>
        <w:rPr>
          <w:lang w:val="es-ES"/>
        </w:rPr>
        <w:t>so d</w:t>
      </w:r>
      <w:r w:rsidR="009D1A15">
        <w:rPr>
          <w:lang w:val="es-ES"/>
        </w:rPr>
        <w:t xml:space="preserve">e </w:t>
      </w:r>
      <w:r w:rsidR="00A4177D">
        <w:rPr>
          <w:lang w:val="es-ES"/>
        </w:rPr>
        <w:t>PPa</w:t>
      </w:r>
      <w:r w:rsidR="00287C52">
        <w:rPr>
          <w:lang w:val="es-ES"/>
        </w:rPr>
        <w:t xml:space="preserve"> y de la Documentación</w:t>
      </w:r>
      <w:r>
        <w:rPr>
          <w:lang w:val="es-ES"/>
        </w:rPr>
        <w:t>;</w:t>
      </w:r>
    </w:p>
    <w:p w14:paraId="4F606FA5" w14:textId="77777777" w:rsidR="007529F4" w:rsidRDefault="007529F4" w:rsidP="007529F4">
      <w:pPr>
        <w:pStyle w:val="Level3"/>
        <w:rPr>
          <w:lang w:val="es-ES"/>
        </w:rPr>
      </w:pPr>
      <w:r>
        <w:rPr>
          <w:lang w:val="es-ES"/>
        </w:rPr>
        <w:t xml:space="preserve">Borrará y destruirá completamente cualquier información en cualquier formato o soporte (incluyendo también copias de seguridad), que </w:t>
      </w:r>
      <w:r w:rsidR="00B100B9">
        <w:rPr>
          <w:lang w:val="es-ES"/>
        </w:rPr>
        <w:t>controle</w:t>
      </w:r>
      <w:r>
        <w:rPr>
          <w:lang w:val="es-ES"/>
        </w:rPr>
        <w:t xml:space="preserve"> e incorpore todo o parte d</w:t>
      </w:r>
      <w:r w:rsidR="009D1A15">
        <w:rPr>
          <w:lang w:val="es-ES"/>
        </w:rPr>
        <w:t xml:space="preserve">e </w:t>
      </w:r>
      <w:r w:rsidR="00A4177D">
        <w:rPr>
          <w:lang w:val="es-ES"/>
        </w:rPr>
        <w:t>PPa</w:t>
      </w:r>
      <w:r w:rsidR="00287C52">
        <w:rPr>
          <w:lang w:val="es-ES"/>
        </w:rPr>
        <w:t xml:space="preserve"> y de la Documentación</w:t>
      </w:r>
      <w:r w:rsidR="009D1A15">
        <w:rPr>
          <w:lang w:val="es-ES"/>
        </w:rPr>
        <w:t xml:space="preserve">; </w:t>
      </w:r>
      <w:r w:rsidR="00B100B9">
        <w:rPr>
          <w:lang w:val="es-ES"/>
        </w:rPr>
        <w:t>y</w:t>
      </w:r>
    </w:p>
    <w:p w14:paraId="41A7FBC3" w14:textId="77777777" w:rsidR="007529F4" w:rsidRDefault="007529F4" w:rsidP="007529F4">
      <w:pPr>
        <w:pStyle w:val="Level3"/>
        <w:rPr>
          <w:lang w:val="es-ES"/>
        </w:rPr>
      </w:pPr>
      <w:bookmarkStart w:id="118" w:name="_Ref475978730"/>
      <w:r w:rsidRPr="007327A7">
        <w:rPr>
          <w:lang w:val="es-ES"/>
        </w:rPr>
        <w:t xml:space="preserve">Comunicará a </w:t>
      </w:r>
      <w:r w:rsidR="00B100B9">
        <w:rPr>
          <w:lang w:val="es-ES"/>
        </w:rPr>
        <w:t xml:space="preserve">su personal y a </w:t>
      </w:r>
      <w:r w:rsidRPr="007327A7">
        <w:rPr>
          <w:lang w:val="es-ES"/>
        </w:rPr>
        <w:t xml:space="preserve">cualquier Tercero al que, en su caso, hubiera permitido </w:t>
      </w:r>
      <w:r>
        <w:rPr>
          <w:lang w:val="es-ES"/>
        </w:rPr>
        <w:t>acceso a</w:t>
      </w:r>
      <w:r w:rsidR="009D1A15">
        <w:rPr>
          <w:lang w:val="es-ES"/>
        </w:rPr>
        <w:t xml:space="preserve"> </w:t>
      </w:r>
      <w:r w:rsidR="00A4177D">
        <w:rPr>
          <w:lang w:val="es-ES"/>
        </w:rPr>
        <w:t>PPa</w:t>
      </w:r>
      <w:r w:rsidR="00287C52">
        <w:rPr>
          <w:lang w:val="es-ES"/>
        </w:rPr>
        <w:t xml:space="preserve"> y a la Documentación</w:t>
      </w:r>
      <w:r w:rsidR="002D3FC5">
        <w:rPr>
          <w:lang w:val="es-ES"/>
        </w:rPr>
        <w:t>,</w:t>
      </w:r>
      <w:r>
        <w:rPr>
          <w:lang w:val="es-ES"/>
        </w:rPr>
        <w:t xml:space="preserve"> que debe</w:t>
      </w:r>
      <w:r w:rsidRPr="007327A7">
        <w:rPr>
          <w:lang w:val="es-ES"/>
        </w:rPr>
        <w:t xml:space="preserve"> destruir y borrar completamente </w:t>
      </w:r>
      <w:r>
        <w:rPr>
          <w:lang w:val="es-ES"/>
        </w:rPr>
        <w:t>cualquier copia total o parcial d</w:t>
      </w:r>
      <w:r w:rsidR="009D1A15">
        <w:rPr>
          <w:lang w:val="es-ES"/>
        </w:rPr>
        <w:t xml:space="preserve">e </w:t>
      </w:r>
      <w:r w:rsidR="00A4177D">
        <w:rPr>
          <w:lang w:val="es-ES"/>
        </w:rPr>
        <w:t>PPa</w:t>
      </w:r>
      <w:r w:rsidR="00287C52">
        <w:rPr>
          <w:lang w:val="es-ES"/>
        </w:rPr>
        <w:t xml:space="preserve"> y de la Documentación</w:t>
      </w:r>
      <w:r w:rsidRPr="007327A7">
        <w:rPr>
          <w:lang w:val="es-ES"/>
        </w:rPr>
        <w:t xml:space="preserve">. </w:t>
      </w:r>
      <w:r w:rsidR="009D1A15">
        <w:rPr>
          <w:lang w:val="es-ES"/>
        </w:rPr>
        <w:t>E</w:t>
      </w:r>
      <w:r w:rsidR="005A4BEA">
        <w:rPr>
          <w:lang w:val="es-ES"/>
        </w:rPr>
        <w:t>l Licenciatario</w:t>
      </w:r>
      <w:r w:rsidRPr="007327A7">
        <w:rPr>
          <w:lang w:val="es-ES"/>
        </w:rPr>
        <w:t xml:space="preserve"> exigirá a </w:t>
      </w:r>
      <w:r w:rsidR="00B100B9">
        <w:rPr>
          <w:lang w:val="es-ES"/>
        </w:rPr>
        <w:t xml:space="preserve">su personal y a los </w:t>
      </w:r>
      <w:r w:rsidRPr="007327A7">
        <w:rPr>
          <w:lang w:val="es-ES"/>
        </w:rPr>
        <w:t>Terceros, en todo caso, no más tarde de transcurridos cinco</w:t>
      </w:r>
      <w:r w:rsidR="009D1A15">
        <w:rPr>
          <w:lang w:val="es-ES"/>
        </w:rPr>
        <w:t xml:space="preserve"> (5)</w:t>
      </w:r>
      <w:r w:rsidRPr="007327A7">
        <w:rPr>
          <w:lang w:val="es-ES"/>
        </w:rPr>
        <w:t xml:space="preserve"> días desde tal petición, que certifiquen por escrito que ya no poseen copia </w:t>
      </w:r>
      <w:r>
        <w:rPr>
          <w:lang w:val="es-ES"/>
        </w:rPr>
        <w:t xml:space="preserve">total o parcial </w:t>
      </w:r>
      <w:r w:rsidRPr="007327A7">
        <w:rPr>
          <w:lang w:val="es-ES"/>
        </w:rPr>
        <w:t xml:space="preserve">alguna </w:t>
      </w:r>
      <w:r>
        <w:rPr>
          <w:lang w:val="es-ES"/>
        </w:rPr>
        <w:t>d</w:t>
      </w:r>
      <w:r w:rsidR="009D1A15">
        <w:rPr>
          <w:lang w:val="es-ES"/>
        </w:rPr>
        <w:t xml:space="preserve">e </w:t>
      </w:r>
      <w:r w:rsidR="00A4177D">
        <w:rPr>
          <w:lang w:val="es-ES"/>
        </w:rPr>
        <w:t>PPa</w:t>
      </w:r>
      <w:r w:rsidR="00287C52">
        <w:rPr>
          <w:lang w:val="es-ES"/>
        </w:rPr>
        <w:t xml:space="preserve"> y de la Documentación</w:t>
      </w:r>
      <w:bookmarkEnd w:id="118"/>
      <w:r w:rsidR="00C11609">
        <w:rPr>
          <w:lang w:val="es-ES"/>
        </w:rPr>
        <w:t>.</w:t>
      </w:r>
    </w:p>
    <w:p w14:paraId="6472341D" w14:textId="77777777" w:rsidR="007529F4" w:rsidRDefault="007529F4" w:rsidP="007529F4">
      <w:pPr>
        <w:pStyle w:val="Level2"/>
        <w:rPr>
          <w:lang w:val="es-ES"/>
        </w:rPr>
      </w:pPr>
      <w:r>
        <w:rPr>
          <w:lang w:val="es-ES"/>
        </w:rPr>
        <w:t xml:space="preserve">A petición de </w:t>
      </w:r>
      <w:r w:rsidR="009D7DF2">
        <w:rPr>
          <w:lang w:val="es-ES"/>
        </w:rPr>
        <w:t>itwillbe</w:t>
      </w:r>
      <w:r>
        <w:rPr>
          <w:lang w:val="es-ES"/>
        </w:rPr>
        <w:t xml:space="preserve"> y, en todo caso, no más tarde de transcurridos </w:t>
      </w:r>
      <w:r w:rsidR="00B100B9">
        <w:rPr>
          <w:lang w:val="es-ES"/>
        </w:rPr>
        <w:t>siete</w:t>
      </w:r>
      <w:r w:rsidR="009D1A15">
        <w:rPr>
          <w:lang w:val="es-ES"/>
        </w:rPr>
        <w:t xml:space="preserve"> </w:t>
      </w:r>
      <w:r w:rsidR="00B100B9">
        <w:rPr>
          <w:lang w:val="es-ES"/>
        </w:rPr>
        <w:t>(7</w:t>
      </w:r>
      <w:r w:rsidR="009D1A15">
        <w:rPr>
          <w:lang w:val="es-ES"/>
        </w:rPr>
        <w:t>)</w:t>
      </w:r>
      <w:r>
        <w:rPr>
          <w:lang w:val="es-ES"/>
        </w:rPr>
        <w:t xml:space="preserve"> días desde tal petición,</w:t>
      </w:r>
      <w:r w:rsidR="009D1A15">
        <w:rPr>
          <w:lang w:val="es-ES"/>
        </w:rPr>
        <w:t xml:space="preserve"> el Licenciatario</w:t>
      </w:r>
      <w:r>
        <w:rPr>
          <w:lang w:val="es-ES"/>
        </w:rPr>
        <w:t xml:space="preserve"> certificará por escrito a quien se lo solicite el cumplimiento de las obligaciones indicadas en la Cl</w:t>
      </w:r>
      <w:r w:rsidR="00C8529D">
        <w:rPr>
          <w:lang w:val="es-ES"/>
        </w:rPr>
        <w:t xml:space="preserve">áusula </w:t>
      </w:r>
      <w:r w:rsidR="009D1A15">
        <w:rPr>
          <w:lang w:val="es-ES"/>
        </w:rPr>
        <w:fldChar w:fldCharType="begin"/>
      </w:r>
      <w:r w:rsidR="009D1A15">
        <w:rPr>
          <w:lang w:val="es-ES"/>
        </w:rPr>
        <w:instrText xml:space="preserve"> REF _Ref475978711 \r \h </w:instrText>
      </w:r>
      <w:r w:rsidR="009D1A15">
        <w:rPr>
          <w:lang w:val="es-ES"/>
        </w:rPr>
      </w:r>
      <w:r w:rsidR="009D1A15">
        <w:rPr>
          <w:lang w:val="es-ES"/>
        </w:rPr>
        <w:fldChar w:fldCharType="separate"/>
      </w:r>
      <w:r w:rsidR="00846592">
        <w:rPr>
          <w:lang w:val="es-ES"/>
        </w:rPr>
        <w:t>11.1</w:t>
      </w:r>
      <w:r w:rsidR="009D1A15">
        <w:rPr>
          <w:lang w:val="es-ES"/>
        </w:rPr>
        <w:fldChar w:fldCharType="end"/>
      </w:r>
      <w:r>
        <w:rPr>
          <w:lang w:val="es-ES"/>
        </w:rPr>
        <w:t xml:space="preserve"> y entregará también copia de los certificados expedidos por Terceros según lo indicado en la letra </w:t>
      </w:r>
      <w:r w:rsidR="009D1A15">
        <w:rPr>
          <w:lang w:val="es-ES"/>
        </w:rPr>
        <w:fldChar w:fldCharType="begin"/>
      </w:r>
      <w:r w:rsidR="009D1A15">
        <w:rPr>
          <w:lang w:val="es-ES"/>
        </w:rPr>
        <w:instrText xml:space="preserve"> REF _Ref475978730 \n \h </w:instrText>
      </w:r>
      <w:r w:rsidR="009D1A15">
        <w:rPr>
          <w:lang w:val="es-ES"/>
        </w:rPr>
      </w:r>
      <w:r w:rsidR="009D1A15">
        <w:rPr>
          <w:lang w:val="es-ES"/>
        </w:rPr>
        <w:fldChar w:fldCharType="separate"/>
      </w:r>
      <w:r w:rsidR="00846592">
        <w:rPr>
          <w:lang w:val="es-ES"/>
        </w:rPr>
        <w:t>(c)</w:t>
      </w:r>
      <w:r w:rsidR="009D1A15">
        <w:rPr>
          <w:lang w:val="es-ES"/>
        </w:rPr>
        <w:fldChar w:fldCharType="end"/>
      </w:r>
      <w:r w:rsidR="009D1A15">
        <w:rPr>
          <w:lang w:val="es-ES"/>
        </w:rPr>
        <w:t xml:space="preserve"> </w:t>
      </w:r>
      <w:r>
        <w:rPr>
          <w:lang w:val="es-ES"/>
        </w:rPr>
        <w:t>de la Cl</w:t>
      </w:r>
      <w:r w:rsidR="00C8529D">
        <w:rPr>
          <w:lang w:val="es-ES"/>
        </w:rPr>
        <w:t>áusula</w:t>
      </w:r>
      <w:r w:rsidR="009D1A15">
        <w:rPr>
          <w:lang w:val="es-ES"/>
        </w:rPr>
        <w:t xml:space="preserve"> </w:t>
      </w:r>
      <w:r w:rsidR="009D1A15">
        <w:rPr>
          <w:lang w:val="es-ES"/>
        </w:rPr>
        <w:fldChar w:fldCharType="begin"/>
      </w:r>
      <w:r w:rsidR="009D1A15">
        <w:rPr>
          <w:lang w:val="es-ES"/>
        </w:rPr>
        <w:instrText xml:space="preserve"> REF _Ref475978711 \r \h </w:instrText>
      </w:r>
      <w:r w:rsidR="009D1A15">
        <w:rPr>
          <w:lang w:val="es-ES"/>
        </w:rPr>
      </w:r>
      <w:r w:rsidR="009D1A15">
        <w:rPr>
          <w:lang w:val="es-ES"/>
        </w:rPr>
        <w:fldChar w:fldCharType="separate"/>
      </w:r>
      <w:r w:rsidR="00846592">
        <w:rPr>
          <w:lang w:val="es-ES"/>
        </w:rPr>
        <w:t>11.1</w:t>
      </w:r>
      <w:r w:rsidR="009D1A15">
        <w:rPr>
          <w:lang w:val="es-ES"/>
        </w:rPr>
        <w:fldChar w:fldCharType="end"/>
      </w:r>
      <w:r>
        <w:rPr>
          <w:lang w:val="es-ES"/>
        </w:rPr>
        <w:t>.</w:t>
      </w:r>
    </w:p>
    <w:p w14:paraId="0C46394B" w14:textId="77777777" w:rsidR="00C8529D" w:rsidRDefault="00C8529D" w:rsidP="00C8529D">
      <w:pPr>
        <w:pStyle w:val="Level2"/>
        <w:rPr>
          <w:lang w:val="es-ES"/>
        </w:rPr>
      </w:pPr>
      <w:bookmarkStart w:id="119" w:name="_Toc133146724"/>
      <w:r w:rsidRPr="002526F7">
        <w:rPr>
          <w:lang w:val="es-ES"/>
        </w:rPr>
        <w:t>La terminación del presente Contrato no afectará a los derechos que las Partes poseen en el momento de la terminación, ni, en general, a cualquier disposición del Contrato con vocación de permanecer en vigor tras la resolución del Contrato.</w:t>
      </w:r>
      <w:bookmarkEnd w:id="119"/>
    </w:p>
    <w:p w14:paraId="7D10B647" w14:textId="77777777" w:rsidR="001442D1" w:rsidRPr="002526F7" w:rsidRDefault="001442D1" w:rsidP="003C3D2D">
      <w:pPr>
        <w:pStyle w:val="Level1"/>
        <w:keepNext/>
        <w:rPr>
          <w:b/>
          <w:smallCaps/>
          <w:lang w:val="es-ES"/>
        </w:rPr>
      </w:pPr>
      <w:bookmarkStart w:id="120" w:name="_Toc133146654"/>
      <w:bookmarkStart w:id="121" w:name="_Ref133146790"/>
      <w:bookmarkStart w:id="122" w:name="_Ref224963723"/>
      <w:bookmarkStart w:id="123" w:name="_Toc431825383"/>
      <w:bookmarkStart w:id="124" w:name="_Ref476038442"/>
      <w:bookmarkEnd w:id="96"/>
      <w:bookmarkEnd w:id="97"/>
      <w:bookmarkEnd w:id="98"/>
      <w:bookmarkEnd w:id="99"/>
      <w:bookmarkEnd w:id="100"/>
      <w:bookmarkEnd w:id="101"/>
      <w:r w:rsidRPr="002526F7">
        <w:rPr>
          <w:b/>
          <w:smallCaps/>
          <w:lang w:val="es-ES"/>
        </w:rPr>
        <w:t>Precio</w:t>
      </w:r>
      <w:bookmarkEnd w:id="120"/>
      <w:bookmarkEnd w:id="121"/>
      <w:bookmarkEnd w:id="122"/>
      <w:bookmarkEnd w:id="123"/>
      <w:r w:rsidR="00F83393">
        <w:rPr>
          <w:b/>
          <w:smallCaps/>
          <w:lang w:val="es-ES"/>
        </w:rPr>
        <w:t xml:space="preserve"> y Pago</w:t>
      </w:r>
      <w:bookmarkEnd w:id="124"/>
      <w:r w:rsidR="00F4408E">
        <w:rPr>
          <w:b/>
          <w:smallCaps/>
          <w:lang w:val="es-ES"/>
        </w:rPr>
        <w:fldChar w:fldCharType="begin"/>
      </w:r>
      <w:r w:rsidR="00F4408E">
        <w:instrText xml:space="preserve"> TC "</w:instrText>
      </w:r>
      <w:bookmarkStart w:id="125" w:name="_Toc476132555"/>
      <w:r w:rsidR="00F4408E" w:rsidRPr="002C4195">
        <w:rPr>
          <w:b/>
          <w:smallCaps/>
          <w:lang w:val="es-ES"/>
        </w:rPr>
        <w:instrText>Precio y Pago</w:instrText>
      </w:r>
      <w:bookmarkEnd w:id="125"/>
      <w:r w:rsidR="00F4408E">
        <w:instrText xml:space="preserve">" \f C \l "1" </w:instrText>
      </w:r>
      <w:r w:rsidR="00F4408E">
        <w:rPr>
          <w:b/>
          <w:smallCaps/>
          <w:lang w:val="es-ES"/>
        </w:rPr>
        <w:fldChar w:fldCharType="end"/>
      </w:r>
    </w:p>
    <w:p w14:paraId="052DBF4D" w14:textId="77777777" w:rsidR="00F83393" w:rsidRDefault="00985BAA" w:rsidP="000A1D62">
      <w:pPr>
        <w:pStyle w:val="Level2"/>
        <w:numPr>
          <w:ilvl w:val="1"/>
          <w:numId w:val="14"/>
        </w:numPr>
        <w:rPr>
          <w:lang w:val="es-ES"/>
        </w:rPr>
      </w:pPr>
      <w:bookmarkStart w:id="126" w:name="_Toc133146655"/>
      <w:r w:rsidRPr="002526F7">
        <w:rPr>
          <w:lang w:val="es-ES"/>
        </w:rPr>
        <w:t xml:space="preserve">En contraprestación </w:t>
      </w:r>
      <w:r w:rsidR="008C0F1C">
        <w:rPr>
          <w:lang w:val="es-ES"/>
        </w:rPr>
        <w:t>a</w:t>
      </w:r>
      <w:r w:rsidR="005F197D">
        <w:rPr>
          <w:lang w:val="es-ES"/>
        </w:rPr>
        <w:t xml:space="preserve"> la Licencia PPa</w:t>
      </w:r>
      <w:r w:rsidR="001442D1" w:rsidRPr="002526F7">
        <w:rPr>
          <w:lang w:val="es-ES"/>
        </w:rPr>
        <w:t xml:space="preserve">, </w:t>
      </w:r>
      <w:r w:rsidR="005A4BEA">
        <w:rPr>
          <w:lang w:val="es-ES"/>
        </w:rPr>
        <w:t>el Licenciatario</w:t>
      </w:r>
      <w:r w:rsidR="001442D1" w:rsidRPr="002526F7">
        <w:rPr>
          <w:lang w:val="es-ES"/>
        </w:rPr>
        <w:t xml:space="preserve"> deberá satisfacer a </w:t>
      </w:r>
      <w:r w:rsidR="005F197D">
        <w:rPr>
          <w:lang w:val="es-ES"/>
        </w:rPr>
        <w:t xml:space="preserve">itwillbe la cantidad de </w:t>
      </w:r>
      <w:commentRangeStart w:id="127"/>
      <w:r w:rsidR="005F197D">
        <w:rPr>
          <w:lang w:val="es-ES"/>
        </w:rPr>
        <w:t>[</w:t>
      </w:r>
      <w:r w:rsidR="00CB4FEA" w:rsidRPr="00CB4FEA">
        <w:rPr>
          <w:highlight w:val="yellow"/>
          <w:lang w:val="es-ES"/>
        </w:rPr>
        <w:t>●</w:t>
      </w:r>
      <w:r w:rsidR="00CB4FEA" w:rsidRPr="0023795A">
        <w:rPr>
          <w:lang w:val="es-ES"/>
        </w:rPr>
        <w:t>]</w:t>
      </w:r>
      <w:commentRangeEnd w:id="127"/>
      <w:r w:rsidR="00CB4FEA">
        <w:rPr>
          <w:rStyle w:val="CommentReference"/>
        </w:rPr>
        <w:commentReference w:id="127"/>
      </w:r>
      <w:r w:rsidR="005F197D">
        <w:rPr>
          <w:lang w:val="es-ES"/>
        </w:rPr>
        <w:t xml:space="preserve"> euros anuales </w:t>
      </w:r>
      <w:r w:rsidR="005F197D" w:rsidRPr="002526F7">
        <w:rPr>
          <w:lang w:val="es-ES"/>
        </w:rPr>
        <w:t>(el "</w:t>
      </w:r>
      <w:r w:rsidR="005F197D" w:rsidRPr="002526F7">
        <w:rPr>
          <w:b/>
          <w:lang w:val="es-ES"/>
        </w:rPr>
        <w:t>Precio</w:t>
      </w:r>
      <w:r w:rsidR="005F197D" w:rsidRPr="002526F7">
        <w:rPr>
          <w:lang w:val="es-ES"/>
        </w:rPr>
        <w:t>")</w:t>
      </w:r>
      <w:r w:rsidR="002A2520">
        <w:rPr>
          <w:lang w:val="es-ES"/>
        </w:rPr>
        <w:t xml:space="preserve"> que </w:t>
      </w:r>
      <w:r w:rsidR="00D63D5E">
        <w:rPr>
          <w:lang w:val="es-ES"/>
        </w:rPr>
        <w:t>se destinarán por itwillbe</w:t>
      </w:r>
      <w:r w:rsidR="002A2520">
        <w:rPr>
          <w:lang w:val="es-ES"/>
        </w:rPr>
        <w:t xml:space="preserve"> al </w:t>
      </w:r>
      <w:r w:rsidR="00B100B9">
        <w:rPr>
          <w:lang w:val="es-ES"/>
        </w:rPr>
        <w:t>desarrollo y evolución</w:t>
      </w:r>
      <w:r w:rsidR="002A2520">
        <w:rPr>
          <w:lang w:val="es-ES"/>
        </w:rPr>
        <w:t xml:space="preserve"> de PPa</w:t>
      </w:r>
      <w:r w:rsidR="00B100B9">
        <w:rPr>
          <w:lang w:val="es-ES"/>
        </w:rPr>
        <w:t xml:space="preserve"> y otros fines sociales de la organización</w:t>
      </w:r>
      <w:r w:rsidR="00F83393">
        <w:rPr>
          <w:lang w:val="es-ES"/>
        </w:rPr>
        <w:t xml:space="preserve">. </w:t>
      </w:r>
      <w:bookmarkStart w:id="128" w:name="_Toc133146657"/>
    </w:p>
    <w:p w14:paraId="4710AA0A" w14:textId="77777777" w:rsidR="00F83393" w:rsidRDefault="00F83393" w:rsidP="00F83393">
      <w:pPr>
        <w:pStyle w:val="Level2"/>
        <w:numPr>
          <w:ilvl w:val="1"/>
          <w:numId w:val="14"/>
        </w:numPr>
        <w:rPr>
          <w:lang w:val="es-ES"/>
        </w:rPr>
      </w:pPr>
      <w:r w:rsidRPr="00F83393">
        <w:rPr>
          <w:lang w:val="es-ES"/>
        </w:rPr>
        <w:t>El Precio no incluye</w:t>
      </w:r>
      <w:bookmarkEnd w:id="128"/>
      <w:r>
        <w:rPr>
          <w:lang w:val="es-ES"/>
        </w:rPr>
        <w:t xml:space="preserve"> </w:t>
      </w:r>
      <w:r w:rsidRPr="00F83393">
        <w:rPr>
          <w:lang w:val="es-ES"/>
        </w:rPr>
        <w:t>aquellos precios o importes</w:t>
      </w:r>
      <w:r>
        <w:rPr>
          <w:lang w:val="es-ES"/>
        </w:rPr>
        <w:t xml:space="preserve">: </w:t>
      </w:r>
    </w:p>
    <w:p w14:paraId="65581CE5" w14:textId="77777777" w:rsidR="00F83393" w:rsidRPr="00296830" w:rsidRDefault="008C20DB" w:rsidP="00F83393">
      <w:pPr>
        <w:pStyle w:val="Level3"/>
        <w:rPr>
          <w:lang w:val="es-ES"/>
        </w:rPr>
      </w:pPr>
      <w:r>
        <w:rPr>
          <w:lang w:val="es-ES"/>
        </w:rPr>
        <w:t>R</w:t>
      </w:r>
      <w:r w:rsidR="004B4240" w:rsidRPr="00296830">
        <w:rPr>
          <w:lang w:val="es-ES"/>
        </w:rPr>
        <w:t>especto de cualquier otro servicio o prestación distinta de la Licencia PPa</w:t>
      </w:r>
      <w:r w:rsidR="00296830" w:rsidRPr="00296830">
        <w:rPr>
          <w:lang w:val="es-ES"/>
        </w:rPr>
        <w:t xml:space="preserve"> que deben ser acordados por las Partes en relación con Nuevos Servicios</w:t>
      </w:r>
      <w:r w:rsidR="004B4240" w:rsidRPr="00296830">
        <w:rPr>
          <w:lang w:val="es-ES"/>
        </w:rPr>
        <w:t>; ni</w:t>
      </w:r>
    </w:p>
    <w:p w14:paraId="0059602D" w14:textId="77777777" w:rsidR="00F83393" w:rsidRPr="00F83393" w:rsidRDefault="008C20DB" w:rsidP="00F83393">
      <w:pPr>
        <w:pStyle w:val="Level3"/>
        <w:rPr>
          <w:lang w:val="es-ES"/>
        </w:rPr>
      </w:pPr>
      <w:r>
        <w:rPr>
          <w:lang w:val="es-ES"/>
        </w:rPr>
        <w:t>E</w:t>
      </w:r>
      <w:r w:rsidR="00F83393" w:rsidRPr="00A97CCC">
        <w:rPr>
          <w:lang w:val="es-ES"/>
        </w:rPr>
        <w:t>l Impuesto Sobre el Valor A</w:t>
      </w:r>
      <w:r w:rsidR="00296830">
        <w:rPr>
          <w:lang w:val="es-ES"/>
        </w:rPr>
        <w:t>ñadido</w:t>
      </w:r>
      <w:r w:rsidR="00F83393" w:rsidRPr="00A97CCC">
        <w:rPr>
          <w:lang w:val="es-ES"/>
        </w:rPr>
        <w:t xml:space="preserve"> ni ningún otro impuesto aplicable o arancel aduanero en vigor, los cuales irán a</w:t>
      </w:r>
      <w:r w:rsidR="00F83393" w:rsidRPr="002526F7">
        <w:rPr>
          <w:lang w:val="es-ES"/>
        </w:rPr>
        <w:t xml:space="preserve"> cargo de</w:t>
      </w:r>
      <w:r w:rsidR="00F83393">
        <w:rPr>
          <w:lang w:val="es-ES"/>
        </w:rPr>
        <w:t>l Licenciatario</w:t>
      </w:r>
      <w:r w:rsidR="00F83393" w:rsidRPr="002526F7">
        <w:rPr>
          <w:lang w:val="es-ES"/>
        </w:rPr>
        <w:t xml:space="preserve"> de conformidad con la </w:t>
      </w:r>
      <w:r w:rsidR="00F83393">
        <w:rPr>
          <w:lang w:val="es-ES"/>
        </w:rPr>
        <w:t>Normativa Aplicable</w:t>
      </w:r>
      <w:r w:rsidR="00F83393" w:rsidRPr="002526F7">
        <w:rPr>
          <w:lang w:val="es-ES"/>
        </w:rPr>
        <w:t>.</w:t>
      </w:r>
    </w:p>
    <w:p w14:paraId="7FCB4FCC" w14:textId="77777777" w:rsidR="00B85DC5" w:rsidRDefault="00B85DC5" w:rsidP="00B85DC5">
      <w:pPr>
        <w:pStyle w:val="Level2"/>
        <w:numPr>
          <w:ilvl w:val="1"/>
          <w:numId w:val="14"/>
        </w:numPr>
        <w:rPr>
          <w:lang w:val="es-ES"/>
        </w:rPr>
      </w:pPr>
      <w:r>
        <w:rPr>
          <w:lang w:val="es-ES"/>
        </w:rPr>
        <w:t xml:space="preserve">El Precio será revisable por parte de itwillbe </w:t>
      </w:r>
      <w:r w:rsidRPr="002526F7">
        <w:rPr>
          <w:lang w:val="es-ES"/>
        </w:rPr>
        <w:t>(siendo, por tanto, su importe susceptible de modificación)</w:t>
      </w:r>
      <w:r w:rsidR="00296830">
        <w:rPr>
          <w:lang w:val="es-ES"/>
        </w:rPr>
        <w:t xml:space="preserve"> con carácter anual</w:t>
      </w:r>
      <w:r>
        <w:rPr>
          <w:lang w:val="es-ES"/>
        </w:rPr>
        <w:t>, todo ello sujeto a la comunicación escrita dirigida por parte de itwillbe al Licenciatario con</w:t>
      </w:r>
      <w:r w:rsidR="00296830">
        <w:rPr>
          <w:lang w:val="es-ES"/>
        </w:rPr>
        <w:t xml:space="preserve"> anterioridad</w:t>
      </w:r>
      <w:r>
        <w:rPr>
          <w:lang w:val="es-ES"/>
        </w:rPr>
        <w:t xml:space="preserve"> al Periodo de Aviso</w:t>
      </w:r>
      <w:r w:rsidR="00B100B9">
        <w:rPr>
          <w:lang w:val="es-ES"/>
        </w:rPr>
        <w:t xml:space="preserve"> definido en la Cláusula </w:t>
      </w:r>
      <w:r w:rsidR="00B100B9">
        <w:rPr>
          <w:lang w:val="es-ES"/>
        </w:rPr>
        <w:fldChar w:fldCharType="begin"/>
      </w:r>
      <w:r w:rsidR="00B100B9">
        <w:rPr>
          <w:lang w:val="es-ES"/>
        </w:rPr>
        <w:instrText xml:space="preserve"> REF _Ref476075553 \r \h </w:instrText>
      </w:r>
      <w:r w:rsidR="00B100B9">
        <w:rPr>
          <w:lang w:val="es-ES"/>
        </w:rPr>
      </w:r>
      <w:r w:rsidR="00B100B9">
        <w:rPr>
          <w:lang w:val="es-ES"/>
        </w:rPr>
        <w:fldChar w:fldCharType="separate"/>
      </w:r>
      <w:r w:rsidR="00846592">
        <w:rPr>
          <w:lang w:val="es-ES"/>
        </w:rPr>
        <w:t>9.2</w:t>
      </w:r>
      <w:r w:rsidR="00B100B9">
        <w:rPr>
          <w:lang w:val="es-ES"/>
        </w:rPr>
        <w:fldChar w:fldCharType="end"/>
      </w:r>
      <w:r>
        <w:rPr>
          <w:lang w:val="es-ES"/>
        </w:rPr>
        <w:t xml:space="preserve">. </w:t>
      </w:r>
    </w:p>
    <w:p w14:paraId="35C140D2" w14:textId="77777777" w:rsidR="00F83393" w:rsidRDefault="00B85DC5" w:rsidP="000A1D62">
      <w:pPr>
        <w:pStyle w:val="Level2"/>
        <w:numPr>
          <w:ilvl w:val="1"/>
          <w:numId w:val="14"/>
        </w:numPr>
        <w:rPr>
          <w:lang w:val="es-ES"/>
        </w:rPr>
      </w:pPr>
      <w:bookmarkStart w:id="129" w:name="_Ref476050728"/>
      <w:r>
        <w:rPr>
          <w:lang w:val="es-ES"/>
        </w:rPr>
        <w:t>El pago del Precio se realizará</w:t>
      </w:r>
      <w:r w:rsidR="00B100B9">
        <w:rPr>
          <w:lang w:val="es-ES"/>
        </w:rPr>
        <w:t xml:space="preserve"> en un pago adelantado</w:t>
      </w:r>
      <w:r>
        <w:rPr>
          <w:lang w:val="es-ES"/>
        </w:rPr>
        <w:t xml:space="preserve"> </w:t>
      </w:r>
      <w:r w:rsidR="005F197D">
        <w:rPr>
          <w:lang w:val="es-ES"/>
        </w:rPr>
        <w:t>mediante transferencia bancaria</w:t>
      </w:r>
      <w:r>
        <w:rPr>
          <w:lang w:val="es-ES"/>
        </w:rPr>
        <w:t xml:space="preserve"> dentro de los cinco (5) primeros días del Periodo Inicial o, en su caso, de cada Periodo de Renovación (la "</w:t>
      </w:r>
      <w:r>
        <w:rPr>
          <w:b/>
          <w:lang w:val="es-ES"/>
        </w:rPr>
        <w:t>Fecha de Pago</w:t>
      </w:r>
      <w:r>
        <w:rPr>
          <w:lang w:val="es-ES"/>
        </w:rPr>
        <w:t xml:space="preserve">"), </w:t>
      </w:r>
      <w:r w:rsidR="00F83393">
        <w:rPr>
          <w:lang w:val="es-ES"/>
        </w:rPr>
        <w:t xml:space="preserve">en la cuenta que se indica a continuación: </w:t>
      </w:r>
      <w:commentRangeStart w:id="130"/>
      <w:r w:rsidR="00F83393">
        <w:rPr>
          <w:lang w:val="es-ES"/>
        </w:rPr>
        <w:t>[</w:t>
      </w:r>
      <w:r w:rsidR="00CB4FEA" w:rsidRPr="00CB4FEA">
        <w:rPr>
          <w:highlight w:val="yellow"/>
          <w:lang w:val="es-ES"/>
        </w:rPr>
        <w:t>●</w:t>
      </w:r>
      <w:r w:rsidR="00F83393">
        <w:rPr>
          <w:lang w:val="es-ES"/>
        </w:rPr>
        <w:t>]</w:t>
      </w:r>
      <w:commentRangeEnd w:id="130"/>
      <w:r w:rsidR="00CB4FEA">
        <w:rPr>
          <w:rStyle w:val="CommentReference"/>
        </w:rPr>
        <w:commentReference w:id="130"/>
      </w:r>
      <w:r w:rsidR="00F83393">
        <w:rPr>
          <w:lang w:val="es-ES"/>
        </w:rPr>
        <w:t>.</w:t>
      </w:r>
      <w:bookmarkEnd w:id="129"/>
      <w:r w:rsidR="00F83393">
        <w:rPr>
          <w:lang w:val="es-ES"/>
        </w:rPr>
        <w:t xml:space="preserve"> </w:t>
      </w:r>
    </w:p>
    <w:p w14:paraId="51E075F4" w14:textId="77777777" w:rsidR="001442D1" w:rsidRPr="00B100B9" w:rsidRDefault="001442D1">
      <w:pPr>
        <w:pStyle w:val="Level2"/>
        <w:rPr>
          <w:lang w:val="es-ES"/>
        </w:rPr>
      </w:pPr>
      <w:bookmarkStart w:id="131" w:name="_Toc133146667"/>
      <w:bookmarkEnd w:id="126"/>
      <w:r w:rsidRPr="00B100B9">
        <w:rPr>
          <w:lang w:val="es-ES"/>
        </w:rPr>
        <w:t xml:space="preserve">Sin perjuicio de cualquier otra indemnización por daños y perjuicios o acción que pudiese corresponder a </w:t>
      </w:r>
      <w:r w:rsidR="009D7DF2" w:rsidRPr="00B100B9">
        <w:rPr>
          <w:lang w:val="es-ES"/>
        </w:rPr>
        <w:t>itwillbe</w:t>
      </w:r>
      <w:r w:rsidRPr="00B100B9">
        <w:rPr>
          <w:lang w:val="es-ES"/>
        </w:rPr>
        <w:t xml:space="preserve">, en caso de impago o retraso en el pago de cualquier cantidad, </w:t>
      </w:r>
      <w:r w:rsidR="005A4BEA" w:rsidRPr="00B100B9">
        <w:rPr>
          <w:lang w:val="es-ES"/>
        </w:rPr>
        <w:t>el Licenciatario</w:t>
      </w:r>
      <w:r w:rsidRPr="00B100B9">
        <w:rPr>
          <w:lang w:val="es-ES"/>
        </w:rPr>
        <w:t xml:space="preserve"> deberá pagar los Intereses sobre las cantidades no satisfechas en la Fecha de Pago. El importe de los Intereses se calculará sobre una base diaria y tomando en </w:t>
      </w:r>
      <w:r w:rsidRPr="00B100B9">
        <w:rPr>
          <w:lang w:val="es-ES"/>
        </w:rPr>
        <w:lastRenderedPageBreak/>
        <w:t xml:space="preserve">consideración el período comprendido entre la Fecha de Pago y la fecha en que </w:t>
      </w:r>
      <w:r w:rsidR="009D7DF2" w:rsidRPr="00B100B9">
        <w:rPr>
          <w:lang w:val="es-ES"/>
        </w:rPr>
        <w:t>itwillbe</w:t>
      </w:r>
      <w:r w:rsidRPr="00B100B9">
        <w:rPr>
          <w:lang w:val="es-ES"/>
        </w:rPr>
        <w:t xml:space="preserve"> reciba de forma efectiva el importe adeudado, incluyendo los Intereses aplicables. </w:t>
      </w:r>
      <w:bookmarkEnd w:id="131"/>
    </w:p>
    <w:p w14:paraId="2B19FE4A" w14:textId="77777777" w:rsidR="00C11609" w:rsidRPr="002526F7" w:rsidRDefault="001442D1" w:rsidP="00C11609">
      <w:pPr>
        <w:pStyle w:val="Level2"/>
        <w:rPr>
          <w:lang w:val="es-ES"/>
        </w:rPr>
      </w:pPr>
      <w:bookmarkStart w:id="132" w:name="_Toc133146669"/>
      <w:r w:rsidRPr="002526F7">
        <w:rPr>
          <w:lang w:val="es-ES"/>
        </w:rPr>
        <w:t xml:space="preserve">El </w:t>
      </w:r>
      <w:r w:rsidR="00C11609">
        <w:rPr>
          <w:lang w:val="es-ES"/>
        </w:rPr>
        <w:t>in</w:t>
      </w:r>
      <w:r w:rsidRPr="002526F7">
        <w:rPr>
          <w:lang w:val="es-ES"/>
        </w:rPr>
        <w:t xml:space="preserve">cumplimiento de los plazos de pago previstos en este Contrato </w:t>
      </w:r>
      <w:bookmarkStart w:id="133" w:name="_DV_M202"/>
      <w:bookmarkStart w:id="134" w:name="_DV_M206"/>
      <w:bookmarkStart w:id="135" w:name="_Toc133146675"/>
      <w:bookmarkStart w:id="136" w:name="_Ref133146793"/>
      <w:bookmarkEnd w:id="132"/>
      <w:bookmarkEnd w:id="133"/>
      <w:bookmarkEnd w:id="134"/>
      <w:r w:rsidR="00C11609">
        <w:rPr>
          <w:lang w:val="es-ES"/>
        </w:rPr>
        <w:t xml:space="preserve">será considerado un incumplimiento esencial del Contrato </w:t>
      </w:r>
      <w:r w:rsidR="00C11609" w:rsidRPr="002526F7">
        <w:rPr>
          <w:lang w:val="es-ES"/>
        </w:rPr>
        <w:t xml:space="preserve">a todos los efectos y dará derecho a </w:t>
      </w:r>
      <w:r w:rsidR="00C11609">
        <w:rPr>
          <w:lang w:val="es-ES"/>
        </w:rPr>
        <w:t>itwillbe</w:t>
      </w:r>
      <w:r w:rsidR="00C11609" w:rsidRPr="002526F7">
        <w:rPr>
          <w:lang w:val="es-ES"/>
        </w:rPr>
        <w:t xml:space="preserve">, sin perjuicio de cualquier otro derecho que pudiera corresponderle (incluido el derecho a reclamar por los daños y perjuicios), a resolver </w:t>
      </w:r>
      <w:r w:rsidR="00C11609">
        <w:rPr>
          <w:lang w:val="es-ES"/>
        </w:rPr>
        <w:t xml:space="preserve">anticipadamente </w:t>
      </w:r>
      <w:r w:rsidR="00C11609" w:rsidRPr="002526F7">
        <w:rPr>
          <w:lang w:val="es-ES"/>
        </w:rPr>
        <w:t>el presente Contrato.</w:t>
      </w:r>
    </w:p>
    <w:p w14:paraId="1F3D1EE6" w14:textId="77777777" w:rsidR="00254BC3" w:rsidRDefault="00254BC3" w:rsidP="00254BC3">
      <w:pPr>
        <w:pStyle w:val="Level2"/>
        <w:rPr>
          <w:lang w:val="es-ES"/>
        </w:rPr>
      </w:pPr>
      <w:r>
        <w:rPr>
          <w:lang w:val="es-ES"/>
        </w:rPr>
        <w:t>Las Partes se obligan a facilitarse entre sí todos los documentos y realizar todas aquellas actuaciones que se consideren necesarias en relación con las gestiones que deban llevar a cabo ante las autoridades económicas y tributarias, tanto respecto de las autorizaciones que de éstas pudieran tener que requerirse para el pago del Precio previsto en este Contrato, como para obtener, cuando proceda, las bonificaciones o exenciones fiscales que les pudiera corresponder.</w:t>
      </w:r>
    </w:p>
    <w:p w14:paraId="06D71202" w14:textId="77777777" w:rsidR="001442D1" w:rsidRPr="002526F7" w:rsidRDefault="001442D1" w:rsidP="00F4408E">
      <w:pPr>
        <w:pStyle w:val="Level1"/>
        <w:keepNext/>
        <w:rPr>
          <w:rStyle w:val="Heading1Text"/>
          <w:lang w:val="es-ES"/>
        </w:rPr>
      </w:pPr>
      <w:bookmarkStart w:id="137" w:name="_DV_M223"/>
      <w:bookmarkStart w:id="138" w:name="_DV_M230"/>
      <w:bookmarkStart w:id="139" w:name="_Toc133146678"/>
      <w:bookmarkStart w:id="140" w:name="_Ref133146794"/>
      <w:bookmarkStart w:id="141" w:name="_Toc431825386"/>
      <w:bookmarkEnd w:id="135"/>
      <w:bookmarkEnd w:id="136"/>
      <w:bookmarkEnd w:id="137"/>
      <w:bookmarkEnd w:id="138"/>
      <w:r w:rsidRPr="002526F7">
        <w:rPr>
          <w:rStyle w:val="Heading1Text"/>
          <w:lang w:val="es-ES"/>
        </w:rPr>
        <w:t>Derechos de Propiedad Intelectual</w:t>
      </w:r>
      <w:bookmarkEnd w:id="139"/>
      <w:bookmarkEnd w:id="140"/>
      <w:bookmarkEnd w:id="141"/>
      <w:r w:rsidR="00F4408E">
        <w:rPr>
          <w:rStyle w:val="Heading1Text"/>
          <w:lang w:val="es-ES"/>
        </w:rPr>
        <w:fldChar w:fldCharType="begin"/>
      </w:r>
      <w:r w:rsidR="00F4408E">
        <w:instrText xml:space="preserve"> TC "</w:instrText>
      </w:r>
      <w:bookmarkStart w:id="142" w:name="_Toc476132556"/>
      <w:r w:rsidR="00F4408E" w:rsidRPr="00ED1DEE">
        <w:rPr>
          <w:rStyle w:val="Heading1Text"/>
          <w:lang w:val="es-ES"/>
        </w:rPr>
        <w:instrText>Derechos de Propiedad Intelectual</w:instrText>
      </w:r>
      <w:bookmarkEnd w:id="142"/>
      <w:r w:rsidR="00F4408E">
        <w:instrText xml:space="preserve">" \f C \l "1" </w:instrText>
      </w:r>
      <w:r w:rsidR="00F4408E">
        <w:rPr>
          <w:rStyle w:val="Heading1Text"/>
          <w:lang w:val="es-ES"/>
        </w:rPr>
        <w:fldChar w:fldCharType="end"/>
      </w:r>
      <w:r w:rsidRPr="002526F7">
        <w:rPr>
          <w:rStyle w:val="Heading1Text"/>
          <w:lang w:val="es-ES"/>
        </w:rPr>
        <w:t xml:space="preserve"> </w:t>
      </w:r>
    </w:p>
    <w:p w14:paraId="03DA8FE7" w14:textId="77777777" w:rsidR="001442D1" w:rsidRPr="002526F7" w:rsidRDefault="00D43F09" w:rsidP="006B7D40">
      <w:pPr>
        <w:pStyle w:val="Level2"/>
        <w:rPr>
          <w:lang w:val="es-ES"/>
        </w:rPr>
      </w:pPr>
      <w:bookmarkStart w:id="143" w:name="_Ref11749183"/>
      <w:bookmarkStart w:id="144" w:name="_Ref11840005"/>
      <w:bookmarkStart w:id="145" w:name="_Ref18489529"/>
      <w:bookmarkStart w:id="146" w:name="_Ref18733729"/>
      <w:bookmarkStart w:id="147" w:name="_Ref110762364"/>
      <w:bookmarkStart w:id="148" w:name="_Ref110776445"/>
      <w:bookmarkStart w:id="149" w:name="_Toc133146682"/>
      <w:bookmarkStart w:id="150" w:name="_Ref133146795"/>
      <w:r>
        <w:rPr>
          <w:lang w:val="es-ES"/>
        </w:rPr>
        <w:t>i</w:t>
      </w:r>
      <w:r w:rsidR="009A266B">
        <w:rPr>
          <w:lang w:val="es-ES"/>
        </w:rPr>
        <w:t>twillbe</w:t>
      </w:r>
      <w:r>
        <w:rPr>
          <w:lang w:val="es-ES"/>
        </w:rPr>
        <w:t xml:space="preserve"> </w:t>
      </w:r>
      <w:r w:rsidR="001442D1" w:rsidRPr="002526F7">
        <w:rPr>
          <w:lang w:val="es-ES"/>
        </w:rPr>
        <w:t>retendrá la titularidad de los Derechos de Prop</w:t>
      </w:r>
      <w:r w:rsidR="00F90C32" w:rsidRPr="002526F7">
        <w:rPr>
          <w:lang w:val="es-ES"/>
        </w:rPr>
        <w:t>iedad Intel</w:t>
      </w:r>
      <w:r w:rsidR="00875BCB" w:rsidRPr="002526F7">
        <w:rPr>
          <w:lang w:val="es-ES"/>
        </w:rPr>
        <w:t>ectual</w:t>
      </w:r>
      <w:r w:rsidR="00951A8D" w:rsidRPr="002526F7">
        <w:rPr>
          <w:lang w:val="es-ES"/>
        </w:rPr>
        <w:t xml:space="preserve"> que ostente a </w:t>
      </w:r>
      <w:r w:rsidR="00D63D5E">
        <w:rPr>
          <w:lang w:val="es-ES"/>
        </w:rPr>
        <w:t xml:space="preserve">la </w:t>
      </w:r>
      <w:r w:rsidR="00951A8D" w:rsidRPr="002526F7">
        <w:rPr>
          <w:lang w:val="es-ES"/>
        </w:rPr>
        <w:t>Fecha de la Entrada en Vigor</w:t>
      </w:r>
      <w:r w:rsidR="009A266B">
        <w:rPr>
          <w:lang w:val="es-ES"/>
        </w:rPr>
        <w:t xml:space="preserve"> sobre </w:t>
      </w:r>
      <w:r w:rsidR="00A4177D">
        <w:rPr>
          <w:lang w:val="es-ES"/>
        </w:rPr>
        <w:t>PPa</w:t>
      </w:r>
      <w:r w:rsidR="00610000">
        <w:rPr>
          <w:lang w:val="es-ES"/>
        </w:rPr>
        <w:t xml:space="preserve"> y la Documentación</w:t>
      </w:r>
      <w:r w:rsidR="00F90C32" w:rsidRPr="002526F7">
        <w:rPr>
          <w:lang w:val="es-ES"/>
        </w:rPr>
        <w:t>,</w:t>
      </w:r>
      <w:r w:rsidR="001442D1" w:rsidRPr="002526F7">
        <w:rPr>
          <w:lang w:val="es-ES"/>
        </w:rPr>
        <w:t xml:space="preserve"> que no serán transmitidos</w:t>
      </w:r>
      <w:r w:rsidR="009A266B">
        <w:rPr>
          <w:lang w:val="es-ES"/>
        </w:rPr>
        <w:t xml:space="preserve"> en ningún caso al Licenciatario</w:t>
      </w:r>
      <w:r w:rsidR="001442D1" w:rsidRPr="002526F7">
        <w:rPr>
          <w:lang w:val="es-ES"/>
        </w:rPr>
        <w:t>, ni durante ni después de la vigencia del Contrato.</w:t>
      </w:r>
      <w:bookmarkStart w:id="151" w:name="_DV_M235"/>
      <w:bookmarkEnd w:id="151"/>
      <w:r w:rsidR="00543239" w:rsidRPr="002526F7">
        <w:rPr>
          <w:lang w:val="es-ES"/>
        </w:rPr>
        <w:t xml:space="preserve"> </w:t>
      </w:r>
      <w:r w:rsidR="005F097D">
        <w:rPr>
          <w:lang w:val="es-ES"/>
        </w:rPr>
        <w:t xml:space="preserve">Sin perjuicio de la </w:t>
      </w:r>
      <w:r w:rsidR="003A102C">
        <w:rPr>
          <w:lang w:val="es-ES"/>
        </w:rPr>
        <w:t xml:space="preserve">Licencia </w:t>
      </w:r>
      <w:r w:rsidR="00345599">
        <w:rPr>
          <w:lang w:val="es-ES"/>
        </w:rPr>
        <w:t>PPa</w:t>
      </w:r>
      <w:r w:rsidR="006B7D40" w:rsidRPr="006B7D40">
        <w:rPr>
          <w:lang w:val="es-ES"/>
        </w:rPr>
        <w:t xml:space="preserve">, </w:t>
      </w:r>
      <w:r w:rsidR="00BE2246">
        <w:rPr>
          <w:lang w:val="es-ES"/>
        </w:rPr>
        <w:t>regulada</w:t>
      </w:r>
      <w:r w:rsidR="006B7D40" w:rsidRPr="006B7D40">
        <w:rPr>
          <w:lang w:val="es-ES"/>
        </w:rPr>
        <w:t xml:space="preserve"> </w:t>
      </w:r>
      <w:r w:rsidR="00140A9E" w:rsidRPr="002526F7">
        <w:rPr>
          <w:lang w:val="es-ES"/>
        </w:rPr>
        <w:t xml:space="preserve">en </w:t>
      </w:r>
      <w:r w:rsidR="006B7D40">
        <w:rPr>
          <w:lang w:val="es-ES"/>
        </w:rPr>
        <w:t>la</w:t>
      </w:r>
      <w:r w:rsidR="005F097D">
        <w:rPr>
          <w:lang w:val="es-ES"/>
        </w:rPr>
        <w:t xml:space="preserve"> Cláusula</w:t>
      </w:r>
      <w:r w:rsidR="009A266B">
        <w:rPr>
          <w:lang w:val="es-ES"/>
        </w:rPr>
        <w:t xml:space="preserve"> </w:t>
      </w:r>
      <w:r w:rsidR="009A266B">
        <w:rPr>
          <w:lang w:val="es-ES"/>
        </w:rPr>
        <w:fldChar w:fldCharType="begin"/>
      </w:r>
      <w:r w:rsidR="009A266B">
        <w:rPr>
          <w:lang w:val="es-ES"/>
        </w:rPr>
        <w:instrText xml:space="preserve"> REF _Ref475980955 \n \h </w:instrText>
      </w:r>
      <w:r w:rsidR="009A266B">
        <w:rPr>
          <w:lang w:val="es-ES"/>
        </w:rPr>
      </w:r>
      <w:r w:rsidR="009A266B">
        <w:rPr>
          <w:lang w:val="es-ES"/>
        </w:rPr>
        <w:fldChar w:fldCharType="separate"/>
      </w:r>
      <w:r w:rsidR="00846592">
        <w:rPr>
          <w:lang w:val="es-ES"/>
        </w:rPr>
        <w:t>5</w:t>
      </w:r>
      <w:r w:rsidR="009A266B">
        <w:rPr>
          <w:lang w:val="es-ES"/>
        </w:rPr>
        <w:fldChar w:fldCharType="end"/>
      </w:r>
      <w:r w:rsidR="005F097D">
        <w:rPr>
          <w:lang w:val="es-ES"/>
        </w:rPr>
        <w:t xml:space="preserve">, </w:t>
      </w:r>
      <w:r w:rsidR="00951A8D" w:rsidRPr="002526F7">
        <w:rPr>
          <w:lang w:val="es-ES"/>
        </w:rPr>
        <w:t>en ningún caso constituye o implica</w:t>
      </w:r>
      <w:r w:rsidR="00543239" w:rsidRPr="002526F7">
        <w:rPr>
          <w:lang w:val="es-ES"/>
        </w:rPr>
        <w:t xml:space="preserve"> este</w:t>
      </w:r>
      <w:r w:rsidR="00951A8D" w:rsidRPr="002526F7">
        <w:rPr>
          <w:lang w:val="es-ES"/>
        </w:rPr>
        <w:t xml:space="preserve"> Contrato una transmisión</w:t>
      </w:r>
      <w:r w:rsidR="00140A9E" w:rsidRPr="002526F7">
        <w:rPr>
          <w:lang w:val="es-ES"/>
        </w:rPr>
        <w:t xml:space="preserve"> o cesión</w:t>
      </w:r>
      <w:r w:rsidR="00951A8D" w:rsidRPr="002526F7">
        <w:rPr>
          <w:lang w:val="es-ES"/>
        </w:rPr>
        <w:t xml:space="preserve"> de </w:t>
      </w:r>
      <w:r w:rsidR="001442D1" w:rsidRPr="002526F7">
        <w:rPr>
          <w:lang w:val="es-ES"/>
        </w:rPr>
        <w:t>Derechos de Prop</w:t>
      </w:r>
      <w:r w:rsidR="00875BCB" w:rsidRPr="002526F7">
        <w:rPr>
          <w:lang w:val="es-ES"/>
        </w:rPr>
        <w:t>iedad Intelectual</w:t>
      </w:r>
      <w:r w:rsidR="009A266B">
        <w:rPr>
          <w:lang w:val="es-ES"/>
        </w:rPr>
        <w:t xml:space="preserve"> sobre </w:t>
      </w:r>
      <w:r w:rsidR="00A4177D">
        <w:rPr>
          <w:lang w:val="es-ES"/>
        </w:rPr>
        <w:t>PPa</w:t>
      </w:r>
      <w:r w:rsidR="00610000">
        <w:rPr>
          <w:lang w:val="es-ES"/>
        </w:rPr>
        <w:t xml:space="preserve"> y la Documentación</w:t>
      </w:r>
      <w:r w:rsidR="00951A8D" w:rsidRPr="002526F7">
        <w:rPr>
          <w:lang w:val="es-ES"/>
        </w:rPr>
        <w:t xml:space="preserve"> </w:t>
      </w:r>
      <w:r w:rsidR="009A266B">
        <w:rPr>
          <w:lang w:val="es-ES"/>
        </w:rPr>
        <w:t>por parte de itwillbe al Licenciatario</w:t>
      </w:r>
      <w:r w:rsidR="00F90C32" w:rsidRPr="002526F7">
        <w:rPr>
          <w:lang w:val="es-ES"/>
        </w:rPr>
        <w:t>.</w:t>
      </w:r>
    </w:p>
    <w:p w14:paraId="72CF34BB" w14:textId="77777777" w:rsidR="001442D1" w:rsidRPr="002526F7" w:rsidRDefault="00D63D5E">
      <w:pPr>
        <w:pStyle w:val="Level2"/>
        <w:rPr>
          <w:lang w:val="es-ES"/>
        </w:rPr>
      </w:pPr>
      <w:bookmarkStart w:id="152" w:name="_DV_M236"/>
      <w:bookmarkEnd w:id="143"/>
      <w:bookmarkEnd w:id="144"/>
      <w:bookmarkEnd w:id="145"/>
      <w:bookmarkEnd w:id="146"/>
      <w:bookmarkEnd w:id="147"/>
      <w:bookmarkEnd w:id="148"/>
      <w:bookmarkEnd w:id="152"/>
      <w:r>
        <w:rPr>
          <w:lang w:val="es-ES"/>
        </w:rPr>
        <w:t>No obstante</w:t>
      </w:r>
      <w:r w:rsidR="00994894" w:rsidRPr="002526F7">
        <w:rPr>
          <w:lang w:val="es-ES"/>
        </w:rPr>
        <w:t xml:space="preserve"> la </w:t>
      </w:r>
      <w:r w:rsidR="003A102C">
        <w:rPr>
          <w:lang w:val="es-ES"/>
        </w:rPr>
        <w:t xml:space="preserve">Licencia </w:t>
      </w:r>
      <w:r w:rsidR="00345599">
        <w:rPr>
          <w:lang w:val="es-ES"/>
        </w:rPr>
        <w:t>PPa</w:t>
      </w:r>
      <w:r w:rsidR="00994894" w:rsidRPr="002526F7">
        <w:rPr>
          <w:lang w:val="es-ES"/>
        </w:rPr>
        <w:t xml:space="preserve"> recogida en la Cláusula </w:t>
      </w:r>
      <w:r w:rsidR="00920D47">
        <w:rPr>
          <w:lang w:val="es-ES"/>
        </w:rPr>
        <w:fldChar w:fldCharType="begin"/>
      </w:r>
      <w:r w:rsidR="00920D47">
        <w:rPr>
          <w:lang w:val="es-ES"/>
        </w:rPr>
        <w:instrText xml:space="preserve"> REF _Ref375320130 \r \h </w:instrText>
      </w:r>
      <w:r w:rsidR="00920D47">
        <w:rPr>
          <w:lang w:val="es-ES"/>
        </w:rPr>
      </w:r>
      <w:r w:rsidR="00920D47">
        <w:rPr>
          <w:lang w:val="es-ES"/>
        </w:rPr>
        <w:fldChar w:fldCharType="separate"/>
      </w:r>
      <w:r w:rsidR="00846592">
        <w:rPr>
          <w:lang w:val="es-ES"/>
        </w:rPr>
        <w:t>5</w:t>
      </w:r>
      <w:r w:rsidR="00920D47">
        <w:rPr>
          <w:lang w:val="es-ES"/>
        </w:rPr>
        <w:fldChar w:fldCharType="end"/>
      </w:r>
      <w:r w:rsidR="00994894" w:rsidRPr="002526F7">
        <w:rPr>
          <w:lang w:val="es-ES"/>
        </w:rPr>
        <w:t xml:space="preserve">, todos </w:t>
      </w:r>
      <w:r w:rsidR="001442D1" w:rsidRPr="002526F7">
        <w:rPr>
          <w:lang w:val="es-ES"/>
        </w:rPr>
        <w:t>los Derechos de</w:t>
      </w:r>
      <w:r w:rsidR="00875BCB" w:rsidRPr="002526F7">
        <w:rPr>
          <w:lang w:val="es-ES"/>
        </w:rPr>
        <w:t xml:space="preserve"> Propiedad Intelectual</w:t>
      </w:r>
      <w:r w:rsidR="001442D1" w:rsidRPr="002526F7">
        <w:rPr>
          <w:lang w:val="es-ES"/>
        </w:rPr>
        <w:t xml:space="preserve"> y los demás derechos sobre todas aquellas obras y desarrollos que puedan resultar de las prestaciones llevadas a cabo por </w:t>
      </w:r>
      <w:r w:rsidR="009D7DF2">
        <w:rPr>
          <w:lang w:val="es-ES"/>
        </w:rPr>
        <w:t>itwillbe</w:t>
      </w:r>
      <w:bookmarkStart w:id="153" w:name="_DV_M237"/>
      <w:bookmarkEnd w:id="153"/>
      <w:r w:rsidR="001442D1" w:rsidRPr="002526F7">
        <w:rPr>
          <w:lang w:val="es-ES"/>
        </w:rPr>
        <w:t xml:space="preserve"> en el marco del presente Contrato, serán propiedad exclusiva de </w:t>
      </w:r>
      <w:r w:rsidR="009D7DF2">
        <w:rPr>
          <w:lang w:val="es-ES"/>
        </w:rPr>
        <w:t>itwillbe</w:t>
      </w:r>
      <w:r w:rsidR="001442D1" w:rsidRPr="002526F7">
        <w:rPr>
          <w:lang w:val="es-ES"/>
        </w:rPr>
        <w:t xml:space="preserve"> desde el momento de su creación</w:t>
      </w:r>
      <w:bookmarkStart w:id="154" w:name="_DV_C162"/>
      <w:r w:rsidR="001442D1" w:rsidRPr="002526F7">
        <w:rPr>
          <w:lang w:val="es-ES"/>
        </w:rPr>
        <w:t xml:space="preserve">, renunciando </w:t>
      </w:r>
      <w:r w:rsidR="005A4BEA">
        <w:rPr>
          <w:lang w:val="es-ES"/>
        </w:rPr>
        <w:t>el Licenciatario</w:t>
      </w:r>
      <w:r w:rsidR="001442D1" w:rsidRPr="002526F7">
        <w:rPr>
          <w:lang w:val="es-ES"/>
        </w:rPr>
        <w:t xml:space="preserve"> –dentro de los límites de la Normativa Aplicable</w:t>
      </w:r>
      <w:r w:rsidR="005F6DFC" w:rsidRPr="005F6DFC">
        <w:rPr>
          <w:lang w:val="es-ES"/>
        </w:rPr>
        <w:t>–</w:t>
      </w:r>
      <w:r w:rsidR="001442D1" w:rsidRPr="002526F7">
        <w:rPr>
          <w:lang w:val="es-ES"/>
        </w:rPr>
        <w:t xml:space="preserve"> de manera irrevocable a reclamar a </w:t>
      </w:r>
      <w:r w:rsidR="009D7DF2">
        <w:rPr>
          <w:lang w:val="es-ES"/>
        </w:rPr>
        <w:t>itwillbe</w:t>
      </w:r>
      <w:r w:rsidR="001442D1" w:rsidRPr="002526F7">
        <w:rPr>
          <w:lang w:val="es-ES"/>
        </w:rPr>
        <w:t xml:space="preserve"> cualesquiera de dichos derechos (entre otros, Derechos de Pr</w:t>
      </w:r>
      <w:r w:rsidR="00875BCB" w:rsidRPr="002526F7">
        <w:rPr>
          <w:lang w:val="es-ES"/>
        </w:rPr>
        <w:t>opiedad Intelectual</w:t>
      </w:r>
      <w:r w:rsidR="001442D1" w:rsidRPr="002526F7">
        <w:rPr>
          <w:lang w:val="es-ES"/>
        </w:rPr>
        <w:t xml:space="preserve">). </w:t>
      </w:r>
      <w:r w:rsidR="00325374">
        <w:rPr>
          <w:lang w:val="es-ES"/>
        </w:rPr>
        <w:t>E</w:t>
      </w:r>
      <w:r w:rsidR="005A4BEA">
        <w:rPr>
          <w:lang w:val="es-ES"/>
        </w:rPr>
        <w:t>l Licenciatario</w:t>
      </w:r>
      <w:r w:rsidR="001442D1" w:rsidRPr="002526F7">
        <w:rPr>
          <w:lang w:val="es-ES"/>
        </w:rPr>
        <w:t xml:space="preserve"> se compromete a la realización de todos aquellos actos (incluida la suscripción de documentos) que sean precisos para llevar a buen fin lo previsto en el presente párrafo.</w:t>
      </w:r>
      <w:bookmarkEnd w:id="154"/>
    </w:p>
    <w:p w14:paraId="1226E365" w14:textId="77777777" w:rsidR="00742DAD" w:rsidRDefault="00B100B9" w:rsidP="00B100B9">
      <w:pPr>
        <w:pStyle w:val="Level2"/>
        <w:rPr>
          <w:lang w:val="es-ES"/>
        </w:rPr>
      </w:pPr>
      <w:bookmarkStart w:id="155" w:name="_DV_M239"/>
      <w:bookmarkStart w:id="156" w:name="_Ref476076013"/>
      <w:bookmarkEnd w:id="155"/>
      <w:r>
        <w:rPr>
          <w:lang w:val="es-ES"/>
        </w:rPr>
        <w:t xml:space="preserve">Sujeto a las condiciones mencionadas </w:t>
      </w:r>
      <w:r w:rsidR="00742DAD">
        <w:rPr>
          <w:lang w:val="es-ES"/>
        </w:rPr>
        <w:t xml:space="preserve">en la Cláusula </w:t>
      </w:r>
      <w:r w:rsidR="00742DAD">
        <w:rPr>
          <w:lang w:val="es-ES"/>
        </w:rPr>
        <w:fldChar w:fldCharType="begin"/>
      </w:r>
      <w:r w:rsidR="00742DAD">
        <w:rPr>
          <w:lang w:val="es-ES"/>
        </w:rPr>
        <w:instrText xml:space="preserve"> REF _Ref476075959 \r \h </w:instrText>
      </w:r>
      <w:r w:rsidR="00742DAD">
        <w:rPr>
          <w:lang w:val="es-ES"/>
        </w:rPr>
      </w:r>
      <w:r w:rsidR="00742DAD">
        <w:rPr>
          <w:lang w:val="es-ES"/>
        </w:rPr>
        <w:fldChar w:fldCharType="separate"/>
      </w:r>
      <w:r w:rsidR="00846592">
        <w:rPr>
          <w:lang w:val="es-ES"/>
        </w:rPr>
        <w:t>13.4</w:t>
      </w:r>
      <w:r w:rsidR="00742DAD">
        <w:rPr>
          <w:lang w:val="es-ES"/>
        </w:rPr>
        <w:fldChar w:fldCharType="end"/>
      </w:r>
      <w:r>
        <w:rPr>
          <w:lang w:val="es-ES"/>
        </w:rPr>
        <w:t xml:space="preserve">, itwillbe, a su libre elección y a sus expensas, </w:t>
      </w:r>
      <w:r w:rsidRPr="00B100B9">
        <w:rPr>
          <w:lang w:val="es-ES"/>
        </w:rPr>
        <w:t xml:space="preserve">defenderá o transará cualquier reclamación, pleito o procedimiento iniciado por un </w:t>
      </w:r>
      <w:r>
        <w:rPr>
          <w:lang w:val="es-ES"/>
        </w:rPr>
        <w:t>T</w:t>
      </w:r>
      <w:r w:rsidRPr="00B100B9">
        <w:rPr>
          <w:lang w:val="es-ES"/>
        </w:rPr>
        <w:t xml:space="preserve">ercero contra el Licenciatario que tenga por objeto la reclamación de que </w:t>
      </w:r>
      <w:r>
        <w:rPr>
          <w:lang w:val="es-ES"/>
        </w:rPr>
        <w:t>PPa y/o la Documentación infringe los Derechos de Propiedad Intelectual de un Tercero. Itwillbe s</w:t>
      </w:r>
      <w:r w:rsidRPr="00B100B9">
        <w:rPr>
          <w:lang w:val="es-ES"/>
        </w:rPr>
        <w:t xml:space="preserve">e compromete a abonar cualesquiera daños y perjuicios a los que se hubiera condenado al Licenciatario mediante una sentencia condenatoria firme de un tribunal competente o por un acuerdo extrajudicial suscrito por </w:t>
      </w:r>
      <w:r>
        <w:rPr>
          <w:lang w:val="es-ES"/>
        </w:rPr>
        <w:t>itwillbe</w:t>
      </w:r>
      <w:r w:rsidRPr="00B100B9">
        <w:rPr>
          <w:lang w:val="es-ES"/>
        </w:rPr>
        <w:t xml:space="preserve"> en relación con la referida reclamación </w:t>
      </w:r>
      <w:r w:rsidR="00742DAD">
        <w:rPr>
          <w:lang w:val="es-ES"/>
        </w:rPr>
        <w:t xml:space="preserve">hasta el importe máximo establecido en la Cláusula </w:t>
      </w:r>
      <w:r w:rsidR="00742DAD">
        <w:rPr>
          <w:lang w:val="es-ES"/>
        </w:rPr>
        <w:fldChar w:fldCharType="begin"/>
      </w:r>
      <w:r w:rsidR="00742DAD">
        <w:rPr>
          <w:lang w:val="es-ES"/>
        </w:rPr>
        <w:instrText xml:space="preserve"> REF _Ref476075941 \r \h </w:instrText>
      </w:r>
      <w:r w:rsidR="00742DAD">
        <w:rPr>
          <w:lang w:val="es-ES"/>
        </w:rPr>
      </w:r>
      <w:r w:rsidR="00742DAD">
        <w:rPr>
          <w:lang w:val="es-ES"/>
        </w:rPr>
        <w:fldChar w:fldCharType="separate"/>
      </w:r>
      <w:r w:rsidR="00846592">
        <w:rPr>
          <w:lang w:val="es-ES"/>
        </w:rPr>
        <w:t>14.4(c)</w:t>
      </w:r>
      <w:r w:rsidR="00742DAD">
        <w:rPr>
          <w:lang w:val="es-ES"/>
        </w:rPr>
        <w:fldChar w:fldCharType="end"/>
      </w:r>
      <w:r w:rsidR="00742DAD">
        <w:rPr>
          <w:lang w:val="es-ES"/>
        </w:rPr>
        <w:t>.</w:t>
      </w:r>
      <w:bookmarkEnd w:id="156"/>
      <w:r w:rsidR="00742DAD">
        <w:rPr>
          <w:lang w:val="es-ES"/>
        </w:rPr>
        <w:t xml:space="preserve"> </w:t>
      </w:r>
    </w:p>
    <w:p w14:paraId="78EE5E19" w14:textId="77777777" w:rsidR="00742DAD" w:rsidRPr="00742DAD" w:rsidRDefault="00742DAD" w:rsidP="00742DAD">
      <w:pPr>
        <w:pStyle w:val="Level2"/>
        <w:rPr>
          <w:lang w:val="es-ES"/>
        </w:rPr>
      </w:pPr>
      <w:bookmarkStart w:id="157" w:name="_Ref476075959"/>
      <w:r w:rsidRPr="00742DAD">
        <w:rPr>
          <w:lang w:val="es-ES"/>
        </w:rPr>
        <w:t xml:space="preserve">Las obligaciones establecidas en </w:t>
      </w:r>
      <w:r w:rsidR="00F92AE5">
        <w:rPr>
          <w:lang w:val="es-ES"/>
        </w:rPr>
        <w:t>la</w:t>
      </w:r>
      <w:r w:rsidRPr="00742DAD">
        <w:rPr>
          <w:lang w:val="es-ES"/>
        </w:rPr>
        <w:t xml:space="preserve"> Cláusula </w:t>
      </w:r>
      <w:r>
        <w:rPr>
          <w:lang w:val="es-ES"/>
        </w:rPr>
        <w:fldChar w:fldCharType="begin"/>
      </w:r>
      <w:r>
        <w:rPr>
          <w:lang w:val="es-ES"/>
        </w:rPr>
        <w:instrText xml:space="preserve"> REF _Ref476076013 \r \h </w:instrText>
      </w:r>
      <w:r>
        <w:rPr>
          <w:lang w:val="es-ES"/>
        </w:rPr>
      </w:r>
      <w:r>
        <w:rPr>
          <w:lang w:val="es-ES"/>
        </w:rPr>
        <w:fldChar w:fldCharType="separate"/>
      </w:r>
      <w:r w:rsidR="00846592">
        <w:rPr>
          <w:lang w:val="es-ES"/>
        </w:rPr>
        <w:t>13.3</w:t>
      </w:r>
      <w:r>
        <w:rPr>
          <w:lang w:val="es-ES"/>
        </w:rPr>
        <w:fldChar w:fldCharType="end"/>
      </w:r>
      <w:r w:rsidRPr="00742DAD">
        <w:rPr>
          <w:lang w:val="es-ES"/>
        </w:rPr>
        <w:t xml:space="preserve"> están sujetas al cumplimiento por parte del Licenciatario de todas y cada una de las siguientes condiciones: </w:t>
      </w:r>
    </w:p>
    <w:p w14:paraId="6B9CDF10" w14:textId="77777777" w:rsidR="00742DAD" w:rsidRPr="00EF1D0A" w:rsidRDefault="00742DAD" w:rsidP="00742DAD">
      <w:pPr>
        <w:pStyle w:val="Level3"/>
        <w:rPr>
          <w:lang w:val="es-ES"/>
        </w:rPr>
      </w:pPr>
      <w:r>
        <w:rPr>
          <w:lang w:val="es-ES"/>
        </w:rPr>
        <w:t>Q</w:t>
      </w:r>
      <w:r w:rsidRPr="00EF1D0A">
        <w:rPr>
          <w:lang w:val="es-ES"/>
        </w:rPr>
        <w:t xml:space="preserve">ue el Licenciatario notifique inmediatamente a </w:t>
      </w:r>
      <w:r>
        <w:rPr>
          <w:lang w:val="es-ES"/>
        </w:rPr>
        <w:t>itwillbe</w:t>
      </w:r>
      <w:r w:rsidRPr="00EF1D0A">
        <w:rPr>
          <w:lang w:val="es-ES"/>
        </w:rPr>
        <w:t xml:space="preserve"> la recepción de una reclamación de e</w:t>
      </w:r>
      <w:r>
        <w:rPr>
          <w:lang w:val="es-ES"/>
        </w:rPr>
        <w:t>s</w:t>
      </w:r>
      <w:r w:rsidRPr="00EF1D0A">
        <w:rPr>
          <w:lang w:val="es-ES"/>
        </w:rPr>
        <w:t>a naturaleza;</w:t>
      </w:r>
    </w:p>
    <w:p w14:paraId="7C265DEC" w14:textId="77777777" w:rsidR="00742DAD" w:rsidRPr="00EF1D0A" w:rsidRDefault="00742DAD" w:rsidP="00742DAD">
      <w:pPr>
        <w:pStyle w:val="Level3"/>
        <w:rPr>
          <w:lang w:val="es-ES"/>
        </w:rPr>
      </w:pPr>
      <w:r>
        <w:rPr>
          <w:lang w:val="es-ES"/>
        </w:rPr>
        <w:t>Q</w:t>
      </w:r>
      <w:r w:rsidRPr="00EF1D0A">
        <w:rPr>
          <w:lang w:val="es-ES"/>
        </w:rPr>
        <w:t xml:space="preserve">ue el Licenciatario ceda inmediatamente a </w:t>
      </w:r>
      <w:r>
        <w:rPr>
          <w:lang w:val="es-ES"/>
        </w:rPr>
        <w:t>itwillbe</w:t>
      </w:r>
      <w:r w:rsidRPr="00EF1D0A">
        <w:rPr>
          <w:lang w:val="es-ES"/>
        </w:rPr>
        <w:t xml:space="preserve"> el ejercicio exclusivo de la defensa legal y, en su caso, las negociaciones que puedan realizarse para alcanzar un posible acuerdo, correspondiendo a </w:t>
      </w:r>
      <w:r>
        <w:rPr>
          <w:lang w:val="es-ES"/>
        </w:rPr>
        <w:t>itwillbe</w:t>
      </w:r>
      <w:r w:rsidRPr="00EF1D0A">
        <w:rPr>
          <w:lang w:val="es-ES"/>
        </w:rPr>
        <w:t xml:space="preserve"> todos los gastos y el derecho de designar los asesores legales; y </w:t>
      </w:r>
    </w:p>
    <w:p w14:paraId="66EE2357" w14:textId="77777777" w:rsidR="00B100B9" w:rsidRDefault="00C11609" w:rsidP="00742DAD">
      <w:pPr>
        <w:pStyle w:val="Level3"/>
        <w:rPr>
          <w:lang w:val="es-ES"/>
        </w:rPr>
      </w:pPr>
      <w:r>
        <w:rPr>
          <w:lang w:val="es-ES"/>
        </w:rPr>
        <w:t>Q</w:t>
      </w:r>
      <w:r w:rsidR="00742DAD" w:rsidRPr="00EF1D0A">
        <w:rPr>
          <w:lang w:val="es-ES"/>
        </w:rPr>
        <w:t xml:space="preserve">ue el Licenciatario coopere con </w:t>
      </w:r>
      <w:r w:rsidR="00742DAD">
        <w:rPr>
          <w:lang w:val="es-ES"/>
        </w:rPr>
        <w:t>itwillbe</w:t>
      </w:r>
      <w:r w:rsidR="00742DAD" w:rsidRPr="00EF1D0A">
        <w:rPr>
          <w:lang w:val="es-ES"/>
        </w:rPr>
        <w:t xml:space="preserve">, siendo los gastos de parte de </w:t>
      </w:r>
      <w:r w:rsidR="00742DAD">
        <w:rPr>
          <w:lang w:val="es-ES"/>
        </w:rPr>
        <w:t>itwillbe</w:t>
      </w:r>
      <w:r w:rsidR="00742DAD" w:rsidRPr="00EF1D0A">
        <w:rPr>
          <w:lang w:val="es-ES"/>
        </w:rPr>
        <w:t xml:space="preserve">, en la defensa o en el acuerdo extrajudicial de la reclamación. El Licenciatario </w:t>
      </w:r>
      <w:r w:rsidR="00742DAD" w:rsidRPr="00EF1D0A">
        <w:rPr>
          <w:lang w:val="es-ES"/>
        </w:rPr>
        <w:lastRenderedPageBreak/>
        <w:t>podrá unirse a la defensa de la reclamación con asesores nombrados y sufragados por el Licenciatario, siempre que, en todo caso, el Licenciatario no interfiera de ningún modo en la defensa y/o las posibles negociaciones de cara a que se alcance un acuerdo entre las partes.</w:t>
      </w:r>
      <w:bookmarkEnd w:id="157"/>
    </w:p>
    <w:p w14:paraId="58CE9D24" w14:textId="77777777" w:rsidR="00F92AE5" w:rsidRDefault="00F92AE5" w:rsidP="00C90286">
      <w:pPr>
        <w:pStyle w:val="Level2"/>
        <w:rPr>
          <w:lang w:val="es-ES"/>
        </w:rPr>
      </w:pPr>
      <w:r w:rsidRPr="002526F7">
        <w:rPr>
          <w:lang w:val="es-ES"/>
        </w:rPr>
        <w:t>Si un Tercero interpone</w:t>
      </w:r>
      <w:r>
        <w:rPr>
          <w:lang w:val="es-ES"/>
        </w:rPr>
        <w:t xml:space="preserve"> o</w:t>
      </w:r>
      <w:r w:rsidRPr="002526F7">
        <w:rPr>
          <w:lang w:val="es-ES"/>
        </w:rPr>
        <w:t xml:space="preserve">, en opinión de </w:t>
      </w:r>
      <w:r>
        <w:rPr>
          <w:lang w:val="es-ES"/>
        </w:rPr>
        <w:t>itwillbe</w:t>
      </w:r>
      <w:r w:rsidRPr="002526F7">
        <w:rPr>
          <w:lang w:val="es-ES"/>
        </w:rPr>
        <w:t xml:space="preserve">, pudiera interponer, alguna reclamación, demanda o acción por presunta violación de un Derecho de Propiedad Intelectual en relación con </w:t>
      </w:r>
      <w:r>
        <w:rPr>
          <w:lang w:val="es-ES"/>
        </w:rPr>
        <w:t>PPa y/o la Documentación</w:t>
      </w:r>
      <w:r w:rsidRPr="00742DAD">
        <w:rPr>
          <w:lang w:val="es-ES"/>
        </w:rPr>
        <w:t>,</w:t>
      </w:r>
      <w:r w:rsidR="00C90286">
        <w:rPr>
          <w:lang w:val="es-ES"/>
        </w:rPr>
        <w:t xml:space="preserve"> </w:t>
      </w:r>
      <w:r w:rsidR="00C90286" w:rsidRPr="00C90286">
        <w:rPr>
          <w:lang w:val="es-ES"/>
        </w:rPr>
        <w:t xml:space="preserve">o si se determinase por sentencia firme de un tribunal competente que </w:t>
      </w:r>
      <w:r w:rsidR="00C90286">
        <w:rPr>
          <w:lang w:val="es-ES"/>
        </w:rPr>
        <w:t>PPa y/o la Documentación</w:t>
      </w:r>
      <w:r w:rsidR="00C90286" w:rsidRPr="00C90286">
        <w:rPr>
          <w:lang w:val="es-ES"/>
        </w:rPr>
        <w:t xml:space="preserve"> infringe</w:t>
      </w:r>
      <w:r w:rsidR="00C90286">
        <w:rPr>
          <w:lang w:val="es-ES"/>
        </w:rPr>
        <w:t>n</w:t>
      </w:r>
      <w:r w:rsidR="00C90286" w:rsidRPr="00C90286">
        <w:rPr>
          <w:lang w:val="es-ES"/>
        </w:rPr>
        <w:t xml:space="preserve"> </w:t>
      </w:r>
      <w:r w:rsidR="00C90286">
        <w:rPr>
          <w:lang w:val="es-ES"/>
        </w:rPr>
        <w:t>Derechos de Propiedad Intelectual</w:t>
      </w:r>
      <w:r w:rsidR="00C90286" w:rsidRPr="00C90286">
        <w:rPr>
          <w:lang w:val="es-ES"/>
        </w:rPr>
        <w:t>,</w:t>
      </w:r>
      <w:r w:rsidRPr="00742DAD">
        <w:rPr>
          <w:lang w:val="es-ES"/>
        </w:rPr>
        <w:t xml:space="preserve"> </w:t>
      </w:r>
      <w:r>
        <w:rPr>
          <w:lang w:val="es-ES"/>
        </w:rPr>
        <w:t>itwillbe</w:t>
      </w:r>
      <w:r w:rsidRPr="00742DAD">
        <w:rPr>
          <w:lang w:val="es-ES"/>
        </w:rPr>
        <w:t>,</w:t>
      </w:r>
      <w:r w:rsidRPr="00F92AE5">
        <w:rPr>
          <w:lang w:val="es-ES"/>
        </w:rPr>
        <w:t xml:space="preserve"> </w:t>
      </w:r>
      <w:r w:rsidRPr="00742DAD">
        <w:rPr>
          <w:lang w:val="es-ES"/>
        </w:rPr>
        <w:t>a su libre decisión y a sus expensas, podrá:</w:t>
      </w:r>
    </w:p>
    <w:p w14:paraId="096F546F" w14:textId="77777777" w:rsidR="00742DAD" w:rsidRPr="00EF1D0A" w:rsidRDefault="00742DAD" w:rsidP="00742DAD">
      <w:pPr>
        <w:pStyle w:val="Level3"/>
        <w:rPr>
          <w:lang w:val="es-ES"/>
        </w:rPr>
      </w:pPr>
      <w:bookmarkStart w:id="158" w:name="_Ref476076241"/>
      <w:r>
        <w:rPr>
          <w:lang w:val="es-ES"/>
        </w:rPr>
        <w:t>A</w:t>
      </w:r>
      <w:r w:rsidRPr="00EF1D0A">
        <w:rPr>
          <w:lang w:val="es-ES"/>
        </w:rPr>
        <w:t xml:space="preserve">segurar que el Licenciatario tenga derecho a usar </w:t>
      </w:r>
      <w:r>
        <w:rPr>
          <w:lang w:val="es-ES"/>
        </w:rPr>
        <w:t xml:space="preserve">PPa y/o la Documentación; </w:t>
      </w:r>
      <w:r w:rsidRPr="00EF1D0A">
        <w:rPr>
          <w:lang w:val="es-ES"/>
        </w:rPr>
        <w:t>o</w:t>
      </w:r>
      <w:bookmarkEnd w:id="158"/>
      <w:r w:rsidRPr="00EF1D0A">
        <w:rPr>
          <w:lang w:val="es-ES"/>
        </w:rPr>
        <w:t xml:space="preserve"> </w:t>
      </w:r>
    </w:p>
    <w:p w14:paraId="0F06DE73" w14:textId="77777777" w:rsidR="00F92AE5" w:rsidRDefault="00F92AE5" w:rsidP="00742DAD">
      <w:pPr>
        <w:pStyle w:val="Level3"/>
        <w:rPr>
          <w:lang w:val="es-ES"/>
        </w:rPr>
      </w:pPr>
      <w:bookmarkStart w:id="159" w:name="_Ref476076244"/>
      <w:r>
        <w:rPr>
          <w:lang w:val="es-ES"/>
        </w:rPr>
        <w:t>M</w:t>
      </w:r>
      <w:r w:rsidR="00742DAD" w:rsidRPr="00EF1D0A">
        <w:rPr>
          <w:lang w:val="es-ES"/>
        </w:rPr>
        <w:t xml:space="preserve">odificar </w:t>
      </w:r>
      <w:r w:rsidR="00742DAD">
        <w:rPr>
          <w:lang w:val="es-ES"/>
        </w:rPr>
        <w:t>PPa y/o la Documentación</w:t>
      </w:r>
      <w:r>
        <w:rPr>
          <w:lang w:val="es-ES"/>
        </w:rPr>
        <w:t xml:space="preserve"> o </w:t>
      </w:r>
      <w:r w:rsidRPr="002526F7">
        <w:rPr>
          <w:lang w:val="es-ES"/>
        </w:rPr>
        <w:t>sustituir cualquiera o todos los elementos suministrados a</w:t>
      </w:r>
      <w:r>
        <w:rPr>
          <w:lang w:val="es-ES"/>
        </w:rPr>
        <w:t>l Licenciatario</w:t>
      </w:r>
      <w:r w:rsidRPr="002526F7">
        <w:rPr>
          <w:lang w:val="es-ES"/>
        </w:rPr>
        <w:t>, por elementos similares, con el fin de eludir o mitigar la violación o posible violación</w:t>
      </w:r>
      <w:r>
        <w:rPr>
          <w:lang w:val="es-ES"/>
        </w:rPr>
        <w:t xml:space="preserve">; </w:t>
      </w:r>
      <w:r w:rsidR="00C90286">
        <w:rPr>
          <w:lang w:val="es-ES"/>
        </w:rPr>
        <w:t>o</w:t>
      </w:r>
    </w:p>
    <w:bookmarkEnd w:id="159"/>
    <w:p w14:paraId="15909721" w14:textId="77777777" w:rsidR="00455A30" w:rsidRDefault="00742DAD" w:rsidP="00C936A9">
      <w:pPr>
        <w:pStyle w:val="Level3"/>
        <w:rPr>
          <w:lang w:val="es-ES"/>
        </w:rPr>
      </w:pPr>
      <w:r>
        <w:rPr>
          <w:lang w:val="es-ES"/>
        </w:rPr>
        <w:t>S</w:t>
      </w:r>
      <w:r w:rsidRPr="00EF1D0A">
        <w:rPr>
          <w:lang w:val="es-ES"/>
        </w:rPr>
        <w:t xml:space="preserve">i las opciones </w:t>
      </w:r>
      <w:r>
        <w:rPr>
          <w:lang w:val="es-ES"/>
        </w:rPr>
        <w:fldChar w:fldCharType="begin"/>
      </w:r>
      <w:r>
        <w:rPr>
          <w:lang w:val="es-ES"/>
        </w:rPr>
        <w:instrText xml:space="preserve"> REF _Ref476076241 \n \h </w:instrText>
      </w:r>
      <w:r>
        <w:rPr>
          <w:lang w:val="es-ES"/>
        </w:rPr>
      </w:r>
      <w:r>
        <w:rPr>
          <w:lang w:val="es-ES"/>
        </w:rPr>
        <w:fldChar w:fldCharType="separate"/>
      </w:r>
      <w:r w:rsidR="00846592">
        <w:rPr>
          <w:lang w:val="es-ES"/>
        </w:rPr>
        <w:t>(a)</w:t>
      </w:r>
      <w:r>
        <w:rPr>
          <w:lang w:val="es-ES"/>
        </w:rPr>
        <w:fldChar w:fldCharType="end"/>
      </w:r>
      <w:r>
        <w:rPr>
          <w:lang w:val="es-ES"/>
        </w:rPr>
        <w:t xml:space="preserve"> y </w:t>
      </w:r>
      <w:r>
        <w:rPr>
          <w:lang w:val="es-ES"/>
        </w:rPr>
        <w:fldChar w:fldCharType="begin"/>
      </w:r>
      <w:r>
        <w:rPr>
          <w:lang w:val="es-ES"/>
        </w:rPr>
        <w:instrText xml:space="preserve"> REF _Ref476076244 \n \h </w:instrText>
      </w:r>
      <w:r>
        <w:rPr>
          <w:lang w:val="es-ES"/>
        </w:rPr>
      </w:r>
      <w:r>
        <w:rPr>
          <w:lang w:val="es-ES"/>
        </w:rPr>
        <w:fldChar w:fldCharType="separate"/>
      </w:r>
      <w:r w:rsidR="00846592">
        <w:rPr>
          <w:lang w:val="es-ES"/>
        </w:rPr>
        <w:t>(b)</w:t>
      </w:r>
      <w:r>
        <w:rPr>
          <w:lang w:val="es-ES"/>
        </w:rPr>
        <w:fldChar w:fldCharType="end"/>
      </w:r>
      <w:r w:rsidRPr="00EF1D0A">
        <w:rPr>
          <w:lang w:val="es-ES"/>
        </w:rPr>
        <w:t xml:space="preserve"> anteriores no fueran, a juicio de </w:t>
      </w:r>
      <w:r>
        <w:rPr>
          <w:lang w:val="es-ES"/>
        </w:rPr>
        <w:t>itwillbe</w:t>
      </w:r>
      <w:r w:rsidRPr="00EF1D0A">
        <w:rPr>
          <w:lang w:val="es-ES"/>
        </w:rPr>
        <w:t xml:space="preserve">, comercialmente viables, </w:t>
      </w:r>
      <w:r>
        <w:rPr>
          <w:lang w:val="es-ES"/>
        </w:rPr>
        <w:t>itwillbe</w:t>
      </w:r>
      <w:r w:rsidRPr="00EF1D0A">
        <w:rPr>
          <w:lang w:val="es-ES"/>
        </w:rPr>
        <w:t xml:space="preserve"> podrá dar por terminada la </w:t>
      </w:r>
      <w:r>
        <w:rPr>
          <w:lang w:val="es-ES"/>
        </w:rPr>
        <w:t>Licencia PPa</w:t>
      </w:r>
      <w:r w:rsidRPr="00EF1D0A">
        <w:rPr>
          <w:lang w:val="es-ES"/>
        </w:rPr>
        <w:t xml:space="preserve"> y reembolsará </w:t>
      </w:r>
      <w:r w:rsidR="00455A30">
        <w:rPr>
          <w:lang w:val="es-ES"/>
        </w:rPr>
        <w:t xml:space="preserve">al Licenciatario </w:t>
      </w:r>
      <w:r w:rsidR="00F92AE5">
        <w:rPr>
          <w:lang w:val="es-ES"/>
        </w:rPr>
        <w:t>el Precio efec</w:t>
      </w:r>
      <w:r w:rsidR="00053120">
        <w:rPr>
          <w:lang w:val="es-ES"/>
        </w:rPr>
        <w:t xml:space="preserve">tivamente abonado </w:t>
      </w:r>
      <w:r w:rsidR="00455A30">
        <w:rPr>
          <w:lang w:val="es-ES"/>
        </w:rPr>
        <w:t>durante el</w:t>
      </w:r>
      <w:r w:rsidR="00053120">
        <w:rPr>
          <w:lang w:val="es-ES"/>
        </w:rPr>
        <w:t xml:space="preserve"> periodo anual</w:t>
      </w:r>
      <w:r w:rsidR="00093681">
        <w:rPr>
          <w:lang w:val="es-ES"/>
        </w:rPr>
        <w:t>, computado de fecha a fecha,</w:t>
      </w:r>
      <w:r w:rsidR="00053120">
        <w:rPr>
          <w:lang w:val="es-ES"/>
        </w:rPr>
        <w:t xml:space="preserve"> en que </w:t>
      </w:r>
      <w:r w:rsidR="00455A30">
        <w:rPr>
          <w:lang w:val="es-ES"/>
        </w:rPr>
        <w:t>itwillbe decide terminar la Licencia PPa</w:t>
      </w:r>
      <w:r w:rsidR="00053120">
        <w:rPr>
          <w:lang w:val="es-ES"/>
        </w:rPr>
        <w:t xml:space="preserve">, menos la parte proporcional del Precio </w:t>
      </w:r>
      <w:r w:rsidR="00C90286">
        <w:rPr>
          <w:lang w:val="es-ES"/>
        </w:rPr>
        <w:t xml:space="preserve">de dicho periodo </w:t>
      </w:r>
      <w:r w:rsidR="00053120">
        <w:rPr>
          <w:lang w:val="es-ES"/>
        </w:rPr>
        <w:t xml:space="preserve">que se haya devengado </w:t>
      </w:r>
      <w:r w:rsidR="00455A30">
        <w:rPr>
          <w:lang w:val="es-ES"/>
        </w:rPr>
        <w:t xml:space="preserve">hasta la fecha de terminación. </w:t>
      </w:r>
    </w:p>
    <w:p w14:paraId="67028D0D" w14:textId="77777777" w:rsidR="00F92AE5" w:rsidRPr="00F92AE5" w:rsidRDefault="00F92AE5" w:rsidP="00F92AE5">
      <w:pPr>
        <w:pStyle w:val="Level2"/>
        <w:rPr>
          <w:lang w:val="es-ES"/>
        </w:rPr>
      </w:pPr>
      <w:r w:rsidRPr="00F92AE5">
        <w:rPr>
          <w:lang w:val="es-ES"/>
        </w:rPr>
        <w:t xml:space="preserve">Si el Licenciatario tuviera conocimiento de la utilización no autorizada o de una infracción de los </w:t>
      </w:r>
      <w:r>
        <w:rPr>
          <w:lang w:val="es-ES"/>
        </w:rPr>
        <w:t>D</w:t>
      </w:r>
      <w:r w:rsidRPr="00F92AE5">
        <w:rPr>
          <w:lang w:val="es-ES"/>
        </w:rPr>
        <w:t xml:space="preserve">erechos de </w:t>
      </w:r>
      <w:r>
        <w:rPr>
          <w:lang w:val="es-ES"/>
        </w:rPr>
        <w:t>P</w:t>
      </w:r>
      <w:r w:rsidRPr="00F92AE5">
        <w:rPr>
          <w:lang w:val="es-ES"/>
        </w:rPr>
        <w:t xml:space="preserve">ropiedad </w:t>
      </w:r>
      <w:r>
        <w:rPr>
          <w:lang w:val="es-ES"/>
        </w:rPr>
        <w:t>I</w:t>
      </w:r>
      <w:r w:rsidRPr="00F92AE5">
        <w:rPr>
          <w:lang w:val="es-ES"/>
        </w:rPr>
        <w:t>ntelectual relativos a</w:t>
      </w:r>
      <w:r>
        <w:rPr>
          <w:lang w:val="es-ES"/>
        </w:rPr>
        <w:t xml:space="preserve"> PPa y/o la Documentación</w:t>
      </w:r>
      <w:r w:rsidRPr="00F92AE5">
        <w:rPr>
          <w:lang w:val="es-ES"/>
        </w:rPr>
        <w:t xml:space="preserve"> o de cualquier otro derecho de </w:t>
      </w:r>
      <w:r>
        <w:rPr>
          <w:lang w:val="es-ES"/>
        </w:rPr>
        <w:t>itwillbe</w:t>
      </w:r>
      <w:r w:rsidRPr="00F92AE5">
        <w:rPr>
          <w:lang w:val="es-ES"/>
        </w:rPr>
        <w:t xml:space="preserve"> sobre </w:t>
      </w:r>
      <w:r>
        <w:rPr>
          <w:lang w:val="es-ES"/>
        </w:rPr>
        <w:t>PPa y/o la Documentación</w:t>
      </w:r>
      <w:r w:rsidRPr="00F92AE5">
        <w:rPr>
          <w:lang w:val="es-ES"/>
        </w:rPr>
        <w:t xml:space="preserve">, incluidas las marcas y denominaciones, el Licenciatario deberá notificar inmediatamente por escrito a </w:t>
      </w:r>
      <w:r>
        <w:rPr>
          <w:lang w:val="es-ES"/>
        </w:rPr>
        <w:t>itwillbe</w:t>
      </w:r>
      <w:r w:rsidRPr="00F92AE5">
        <w:rPr>
          <w:lang w:val="es-ES"/>
        </w:rPr>
        <w:t xml:space="preserve">. </w:t>
      </w:r>
      <w:r>
        <w:rPr>
          <w:lang w:val="es-ES"/>
        </w:rPr>
        <w:t xml:space="preserve">Itwillbe </w:t>
      </w:r>
      <w:r w:rsidRPr="00F92AE5">
        <w:rPr>
          <w:lang w:val="es-ES"/>
        </w:rPr>
        <w:t>estará exclusivamente legitimad</w:t>
      </w:r>
      <w:r>
        <w:rPr>
          <w:lang w:val="es-ES"/>
        </w:rPr>
        <w:t>a</w:t>
      </w:r>
      <w:r w:rsidRPr="00F92AE5">
        <w:rPr>
          <w:lang w:val="es-ES"/>
        </w:rPr>
        <w:t xml:space="preserve"> para iniciar un procedimiento o una acción por infracción de los </w:t>
      </w:r>
      <w:r>
        <w:rPr>
          <w:lang w:val="es-ES"/>
        </w:rPr>
        <w:t>D</w:t>
      </w:r>
      <w:r w:rsidRPr="00F92AE5">
        <w:rPr>
          <w:lang w:val="es-ES"/>
        </w:rPr>
        <w:t xml:space="preserve">erechos de </w:t>
      </w:r>
      <w:r>
        <w:rPr>
          <w:lang w:val="es-ES"/>
        </w:rPr>
        <w:t>P</w:t>
      </w:r>
      <w:r w:rsidRPr="00F92AE5">
        <w:rPr>
          <w:lang w:val="es-ES"/>
        </w:rPr>
        <w:t xml:space="preserve">ropiedad </w:t>
      </w:r>
      <w:r>
        <w:rPr>
          <w:lang w:val="es-ES"/>
        </w:rPr>
        <w:t>I</w:t>
      </w:r>
      <w:r w:rsidRPr="00F92AE5">
        <w:rPr>
          <w:lang w:val="es-ES"/>
        </w:rPr>
        <w:t xml:space="preserve">ntelectual contra un </w:t>
      </w:r>
      <w:r>
        <w:rPr>
          <w:lang w:val="es-ES"/>
        </w:rPr>
        <w:t>T</w:t>
      </w:r>
      <w:r w:rsidRPr="00F92AE5">
        <w:rPr>
          <w:lang w:val="es-ES"/>
        </w:rPr>
        <w:t xml:space="preserve">ercero. En el caso de que </w:t>
      </w:r>
      <w:r>
        <w:rPr>
          <w:lang w:val="es-ES"/>
        </w:rPr>
        <w:t>itwillbe</w:t>
      </w:r>
      <w:r w:rsidRPr="00F92AE5">
        <w:rPr>
          <w:lang w:val="es-ES"/>
        </w:rPr>
        <w:t xml:space="preserve"> iniciase tal procedimiento o acción, el Licenciatario deberá coopera y proporcionar información y asistencia </w:t>
      </w:r>
      <w:r>
        <w:rPr>
          <w:lang w:val="es-ES"/>
        </w:rPr>
        <w:t>itwillbe</w:t>
      </w:r>
      <w:r w:rsidRPr="00F92AE5">
        <w:rPr>
          <w:lang w:val="es-ES"/>
        </w:rPr>
        <w:t xml:space="preserve"> y a sus asesores legales en relación con tales acciones o procedimientos.</w:t>
      </w:r>
    </w:p>
    <w:p w14:paraId="67EA112C" w14:textId="77777777" w:rsidR="001442D1" w:rsidRPr="002526F7" w:rsidRDefault="001442D1" w:rsidP="00F4408E">
      <w:pPr>
        <w:pStyle w:val="Level1"/>
        <w:keepNext/>
        <w:rPr>
          <w:rStyle w:val="Heading1Text"/>
          <w:lang w:val="es-ES"/>
        </w:rPr>
      </w:pPr>
      <w:bookmarkStart w:id="160" w:name="_Toc133146689"/>
      <w:bookmarkStart w:id="161" w:name="_Ref133146797"/>
      <w:bookmarkStart w:id="162" w:name="_Toc431825389"/>
      <w:bookmarkEnd w:id="149"/>
      <w:bookmarkEnd w:id="150"/>
      <w:r w:rsidRPr="002526F7">
        <w:rPr>
          <w:rStyle w:val="Heading1Text"/>
          <w:lang w:val="es-ES"/>
        </w:rPr>
        <w:t>Responsabilidad</w:t>
      </w:r>
      <w:bookmarkEnd w:id="160"/>
      <w:bookmarkEnd w:id="161"/>
      <w:bookmarkEnd w:id="162"/>
      <w:r w:rsidR="00F4408E">
        <w:rPr>
          <w:rStyle w:val="Heading1Text"/>
          <w:lang w:val="es-ES"/>
        </w:rPr>
        <w:fldChar w:fldCharType="begin"/>
      </w:r>
      <w:r w:rsidR="00F4408E">
        <w:instrText xml:space="preserve"> TC "</w:instrText>
      </w:r>
      <w:bookmarkStart w:id="163" w:name="_Toc476132557"/>
      <w:r w:rsidR="00F4408E" w:rsidRPr="00056EBA">
        <w:rPr>
          <w:rStyle w:val="Heading1Text"/>
          <w:lang w:val="es-ES"/>
        </w:rPr>
        <w:instrText>Responsabilidad</w:instrText>
      </w:r>
      <w:bookmarkEnd w:id="163"/>
      <w:r w:rsidR="00F4408E">
        <w:instrText xml:space="preserve">" \f C \l "1" </w:instrText>
      </w:r>
      <w:r w:rsidR="00F4408E">
        <w:rPr>
          <w:rStyle w:val="Heading1Text"/>
          <w:lang w:val="es-ES"/>
        </w:rPr>
        <w:fldChar w:fldCharType="end"/>
      </w:r>
    </w:p>
    <w:p w14:paraId="19A1C2F1" w14:textId="77777777" w:rsidR="002D1F75" w:rsidRPr="00E800A3" w:rsidRDefault="00325374">
      <w:pPr>
        <w:pStyle w:val="Level2"/>
        <w:rPr>
          <w:lang w:val="es-ES"/>
        </w:rPr>
      </w:pPr>
      <w:bookmarkStart w:id="164" w:name="_Toc133146690"/>
      <w:r w:rsidRPr="00E800A3">
        <w:rPr>
          <w:lang w:val="es-ES"/>
        </w:rPr>
        <w:t>E</w:t>
      </w:r>
      <w:r w:rsidR="005A4BEA" w:rsidRPr="00E800A3">
        <w:rPr>
          <w:lang w:val="es-ES"/>
        </w:rPr>
        <w:t>l Licenciatario</w:t>
      </w:r>
      <w:r w:rsidR="001442D1" w:rsidRPr="00E800A3">
        <w:rPr>
          <w:lang w:val="es-ES"/>
        </w:rPr>
        <w:t xml:space="preserve"> reconoce y acepta que las obligaciones de </w:t>
      </w:r>
      <w:r w:rsidR="009D7DF2" w:rsidRPr="00E800A3">
        <w:rPr>
          <w:lang w:val="es-ES"/>
        </w:rPr>
        <w:t>itwillbe</w:t>
      </w:r>
      <w:r w:rsidR="001442D1" w:rsidRPr="00E800A3">
        <w:rPr>
          <w:lang w:val="es-ES"/>
        </w:rPr>
        <w:t xml:space="preserve"> en virtud del presente Contrato constituyen obligaciones de medios y no de resultado</w:t>
      </w:r>
      <w:bookmarkEnd w:id="164"/>
      <w:r w:rsidR="002D1F75" w:rsidRPr="00E800A3">
        <w:rPr>
          <w:lang w:val="es-ES"/>
        </w:rPr>
        <w:t xml:space="preserve">. En este sentido, el Licenciatario reconoce y acepta que </w:t>
      </w:r>
      <w:r w:rsidR="00220C7B" w:rsidRPr="00E800A3">
        <w:rPr>
          <w:lang w:val="es-ES"/>
        </w:rPr>
        <w:t xml:space="preserve">PPa </w:t>
      </w:r>
      <w:r w:rsidR="00C936A9">
        <w:rPr>
          <w:lang w:val="es-ES"/>
        </w:rPr>
        <w:t xml:space="preserve">es una herramienta destinada a </w:t>
      </w:r>
      <w:r w:rsidR="00762689" w:rsidRPr="00E800A3">
        <w:rPr>
          <w:lang w:val="es-ES"/>
        </w:rPr>
        <w:t>posibilita</w:t>
      </w:r>
      <w:r w:rsidR="00C936A9">
        <w:rPr>
          <w:lang w:val="es-ES"/>
        </w:rPr>
        <w:t>r</w:t>
      </w:r>
      <w:r w:rsidR="002D1F75" w:rsidRPr="00E800A3">
        <w:rPr>
          <w:lang w:val="es-ES"/>
        </w:rPr>
        <w:t xml:space="preserve"> la identificación biométrica </w:t>
      </w:r>
      <w:r w:rsidR="00220C7B" w:rsidRPr="00E800A3">
        <w:rPr>
          <w:lang w:val="es-ES"/>
        </w:rPr>
        <w:t xml:space="preserve">de las personas con alta fiabilidad, </w:t>
      </w:r>
      <w:r w:rsidR="002D1F75" w:rsidRPr="00E800A3">
        <w:rPr>
          <w:lang w:val="es-ES"/>
        </w:rPr>
        <w:t>pero siempre con cierto margen de erro</w:t>
      </w:r>
      <w:r w:rsidR="00E50DAF" w:rsidRPr="00E800A3">
        <w:rPr>
          <w:lang w:val="es-ES"/>
        </w:rPr>
        <w:t>r</w:t>
      </w:r>
      <w:r w:rsidR="00D63D5E" w:rsidRPr="00E800A3">
        <w:rPr>
          <w:lang w:val="es-ES"/>
        </w:rPr>
        <w:t xml:space="preserve">, siendo responsabilidad del Licenciatario el </w:t>
      </w:r>
      <w:r w:rsidR="00C334A2" w:rsidRPr="00E800A3">
        <w:rPr>
          <w:lang w:val="es-ES"/>
        </w:rPr>
        <w:t>U</w:t>
      </w:r>
      <w:r w:rsidR="00D63D5E" w:rsidRPr="00E800A3">
        <w:rPr>
          <w:lang w:val="es-ES"/>
        </w:rPr>
        <w:t>so</w:t>
      </w:r>
      <w:r w:rsidR="00E800A3">
        <w:rPr>
          <w:lang w:val="es-ES"/>
        </w:rPr>
        <w:t>, alojamiento y mantenimiento</w:t>
      </w:r>
      <w:r w:rsidR="00D63D5E" w:rsidRPr="00E800A3">
        <w:rPr>
          <w:lang w:val="es-ES"/>
        </w:rPr>
        <w:t xml:space="preserve"> de PPa en condiciones </w:t>
      </w:r>
      <w:r w:rsidR="00762689" w:rsidRPr="00E800A3">
        <w:rPr>
          <w:lang w:val="es-ES"/>
        </w:rPr>
        <w:t>que permitan maximizar la fiabilidad de la herramienta</w:t>
      </w:r>
      <w:r w:rsidR="00052BED">
        <w:rPr>
          <w:lang w:val="es-ES"/>
        </w:rPr>
        <w:t xml:space="preserve"> de conformidad con lo establecido en la Cláusula </w:t>
      </w:r>
      <w:r w:rsidR="00052BED">
        <w:rPr>
          <w:lang w:val="es-ES"/>
        </w:rPr>
        <w:fldChar w:fldCharType="begin"/>
      </w:r>
      <w:r w:rsidR="00052BED">
        <w:rPr>
          <w:lang w:val="es-ES"/>
        </w:rPr>
        <w:instrText xml:space="preserve"> REF _Ref476048548 \r \h </w:instrText>
      </w:r>
      <w:r w:rsidR="00052BED">
        <w:rPr>
          <w:lang w:val="es-ES"/>
        </w:rPr>
      </w:r>
      <w:r w:rsidR="00052BED">
        <w:rPr>
          <w:lang w:val="es-ES"/>
        </w:rPr>
        <w:fldChar w:fldCharType="separate"/>
      </w:r>
      <w:r w:rsidR="00846592">
        <w:rPr>
          <w:lang w:val="es-ES"/>
        </w:rPr>
        <w:t>6</w:t>
      </w:r>
      <w:r w:rsidR="00052BED">
        <w:rPr>
          <w:lang w:val="es-ES"/>
        </w:rPr>
        <w:fldChar w:fldCharType="end"/>
      </w:r>
      <w:r w:rsidR="00052BED">
        <w:rPr>
          <w:lang w:val="es-ES"/>
        </w:rPr>
        <w:t xml:space="preserve"> del presente Contrato</w:t>
      </w:r>
      <w:r w:rsidR="00E50DAF" w:rsidRPr="00E800A3">
        <w:rPr>
          <w:lang w:val="es-ES"/>
        </w:rPr>
        <w:t>.</w:t>
      </w:r>
    </w:p>
    <w:p w14:paraId="6DC057FD" w14:textId="77777777" w:rsidR="002F0916" w:rsidRDefault="003425CF" w:rsidP="00A25840">
      <w:pPr>
        <w:pStyle w:val="Level2"/>
        <w:rPr>
          <w:lang w:val="es-ES"/>
        </w:rPr>
      </w:pPr>
      <w:r>
        <w:rPr>
          <w:lang w:val="es-ES"/>
        </w:rPr>
        <w:t>El Licenciatario</w:t>
      </w:r>
      <w:r w:rsidRPr="002526F7">
        <w:rPr>
          <w:lang w:val="es-ES"/>
        </w:rPr>
        <w:t xml:space="preserve"> reconoce y </w:t>
      </w:r>
      <w:r w:rsidR="00DA2D7A">
        <w:rPr>
          <w:lang w:val="es-ES"/>
        </w:rPr>
        <w:t>acepta</w:t>
      </w:r>
      <w:r w:rsidRPr="002526F7">
        <w:rPr>
          <w:lang w:val="es-ES"/>
        </w:rPr>
        <w:t xml:space="preserve"> que será la única responsable cuando </w:t>
      </w:r>
      <w:r>
        <w:rPr>
          <w:lang w:val="es-ES"/>
        </w:rPr>
        <w:t xml:space="preserve">su personal y otros </w:t>
      </w:r>
      <w:r w:rsidR="002F0916">
        <w:rPr>
          <w:lang w:val="es-ES"/>
        </w:rPr>
        <w:t>Terceros contratados o que colaboren el Licenciatario</w:t>
      </w:r>
      <w:r>
        <w:rPr>
          <w:lang w:val="es-ES"/>
        </w:rPr>
        <w:t>, u</w:t>
      </w:r>
      <w:r w:rsidRPr="002526F7">
        <w:rPr>
          <w:lang w:val="es-ES"/>
        </w:rPr>
        <w:t>tilicen</w:t>
      </w:r>
      <w:r>
        <w:rPr>
          <w:lang w:val="es-ES"/>
        </w:rPr>
        <w:t xml:space="preserve"> PPa</w:t>
      </w:r>
      <w:r w:rsidRPr="002526F7">
        <w:rPr>
          <w:lang w:val="es-ES"/>
        </w:rPr>
        <w:t xml:space="preserve">. </w:t>
      </w:r>
      <w:r w:rsidR="002F0916">
        <w:rPr>
          <w:lang w:val="es-ES"/>
        </w:rPr>
        <w:t>En particular, el Licenciatario será responsable de velar porque su personal o los Terceros contratados o que colaboren con éste</w:t>
      </w:r>
      <w:r w:rsidR="00A25840">
        <w:rPr>
          <w:lang w:val="es-ES"/>
        </w:rPr>
        <w:t>,</w:t>
      </w:r>
      <w:r w:rsidR="002F0916">
        <w:rPr>
          <w:lang w:val="es-ES"/>
        </w:rPr>
        <w:t xml:space="preserve"> mantengan la seguridad de </w:t>
      </w:r>
      <w:r w:rsidR="00A25840">
        <w:rPr>
          <w:lang w:val="es-ES"/>
        </w:rPr>
        <w:t>sus</w:t>
      </w:r>
      <w:r w:rsidR="002F0916">
        <w:rPr>
          <w:lang w:val="es-ES"/>
        </w:rPr>
        <w:t xml:space="preserve"> claves de acceso y Usen</w:t>
      </w:r>
      <w:r w:rsidR="00463DD9">
        <w:rPr>
          <w:lang w:val="es-ES"/>
        </w:rPr>
        <w:t xml:space="preserve"> </w:t>
      </w:r>
      <w:r w:rsidR="002F0916">
        <w:rPr>
          <w:lang w:val="es-ES"/>
        </w:rPr>
        <w:t>PPa según el nivel de seguridad</w:t>
      </w:r>
      <w:r w:rsidR="00A25840">
        <w:rPr>
          <w:lang w:val="es-ES"/>
        </w:rPr>
        <w:t xml:space="preserve"> asignado.</w:t>
      </w:r>
    </w:p>
    <w:p w14:paraId="06FC66D8" w14:textId="77777777" w:rsidR="003425CF" w:rsidRDefault="003425CF" w:rsidP="003425CF">
      <w:pPr>
        <w:pStyle w:val="Level2"/>
        <w:rPr>
          <w:lang w:val="es-ES"/>
        </w:rPr>
      </w:pPr>
      <w:r>
        <w:rPr>
          <w:lang w:val="es-ES"/>
        </w:rPr>
        <w:t>El Licenciatario</w:t>
      </w:r>
      <w:r w:rsidRPr="002526F7">
        <w:rPr>
          <w:lang w:val="es-ES"/>
        </w:rPr>
        <w:t xml:space="preserve"> defenderá y mantendrá indemne a </w:t>
      </w:r>
      <w:r>
        <w:rPr>
          <w:lang w:val="es-ES"/>
        </w:rPr>
        <w:t>itwillbe</w:t>
      </w:r>
      <w:r w:rsidRPr="002526F7">
        <w:rPr>
          <w:lang w:val="es-ES"/>
        </w:rPr>
        <w:t xml:space="preserve"> frente a cualesquier reclamaciones que pudieran hacerse en contra de </w:t>
      </w:r>
      <w:r>
        <w:rPr>
          <w:lang w:val="es-ES"/>
        </w:rPr>
        <w:t>itwillbe</w:t>
      </w:r>
      <w:r w:rsidRPr="002526F7">
        <w:rPr>
          <w:lang w:val="es-ES"/>
        </w:rPr>
        <w:t xml:space="preserve"> fundadas en una infracción </w:t>
      </w:r>
      <w:r>
        <w:rPr>
          <w:lang w:val="es-ES"/>
        </w:rPr>
        <w:t>por</w:t>
      </w:r>
      <w:r w:rsidRPr="002526F7">
        <w:rPr>
          <w:lang w:val="es-ES"/>
        </w:rPr>
        <w:t xml:space="preserve"> </w:t>
      </w:r>
      <w:r w:rsidR="00A25840">
        <w:rPr>
          <w:lang w:val="es-ES"/>
        </w:rPr>
        <w:t>el personal d</w:t>
      </w:r>
      <w:r>
        <w:rPr>
          <w:lang w:val="es-ES"/>
        </w:rPr>
        <w:t>el Licenciatario</w:t>
      </w:r>
      <w:r w:rsidR="00A25840" w:rsidRPr="00A25840">
        <w:rPr>
          <w:lang w:val="es-ES"/>
        </w:rPr>
        <w:t xml:space="preserve"> </w:t>
      </w:r>
      <w:r w:rsidR="00A25840">
        <w:rPr>
          <w:lang w:val="es-ES"/>
        </w:rPr>
        <w:t>o por otros Terceros contratados o que colaboren con éste,</w:t>
      </w:r>
      <w:r w:rsidRPr="002526F7">
        <w:rPr>
          <w:lang w:val="es-ES"/>
        </w:rPr>
        <w:t xml:space="preserve"> de cualquiera de sus obligaciones</w:t>
      </w:r>
      <w:r w:rsidR="00762689">
        <w:rPr>
          <w:lang w:val="es-ES"/>
        </w:rPr>
        <w:t xml:space="preserve"> bajo el presente Contrato</w:t>
      </w:r>
      <w:r w:rsidRPr="002526F7">
        <w:rPr>
          <w:lang w:val="es-ES"/>
        </w:rPr>
        <w:t>.</w:t>
      </w:r>
    </w:p>
    <w:p w14:paraId="1C022F88" w14:textId="77777777" w:rsidR="00964939" w:rsidRDefault="00E50DAF" w:rsidP="00E50DAF">
      <w:pPr>
        <w:pStyle w:val="Level2"/>
        <w:rPr>
          <w:lang w:val="es-ES"/>
        </w:rPr>
      </w:pPr>
      <w:bookmarkStart w:id="165" w:name="_Ref189983110"/>
      <w:bookmarkStart w:id="166" w:name="_Toc133146691"/>
      <w:r>
        <w:rPr>
          <w:lang w:val="es-ES"/>
        </w:rPr>
        <w:lastRenderedPageBreak/>
        <w:t>L</w:t>
      </w:r>
      <w:r w:rsidRPr="002526F7">
        <w:rPr>
          <w:lang w:val="es-ES"/>
        </w:rPr>
        <w:t xml:space="preserve">a responsabilidad de </w:t>
      </w:r>
      <w:r>
        <w:rPr>
          <w:lang w:val="es-ES"/>
        </w:rPr>
        <w:t>itwillbe</w:t>
      </w:r>
      <w:r w:rsidRPr="002526F7">
        <w:rPr>
          <w:lang w:val="es-ES"/>
        </w:rPr>
        <w:t>, por cuantos gastos, daños y perjuicios se le pudieran irrogar a</w:t>
      </w:r>
      <w:r>
        <w:rPr>
          <w:lang w:val="es-ES"/>
        </w:rPr>
        <w:t xml:space="preserve">l Licenciatario por su incumplimiento </w:t>
      </w:r>
      <w:r w:rsidRPr="002526F7">
        <w:rPr>
          <w:lang w:val="es-ES"/>
        </w:rPr>
        <w:t>de cualquier obligación del presente Contrato</w:t>
      </w:r>
      <w:r w:rsidR="00964939">
        <w:rPr>
          <w:lang w:val="es-ES"/>
        </w:rPr>
        <w:t xml:space="preserve">: </w:t>
      </w:r>
    </w:p>
    <w:bookmarkEnd w:id="165"/>
    <w:p w14:paraId="1AE63DB0" w14:textId="77777777" w:rsidR="009956C4" w:rsidRDefault="008C20DB" w:rsidP="00964939">
      <w:pPr>
        <w:pStyle w:val="Level3"/>
        <w:rPr>
          <w:lang w:val="es-ES"/>
        </w:rPr>
      </w:pPr>
      <w:r>
        <w:rPr>
          <w:lang w:val="es-ES"/>
        </w:rPr>
        <w:t>N</w:t>
      </w:r>
      <w:r w:rsidR="00964939">
        <w:rPr>
          <w:lang w:val="es-ES"/>
        </w:rPr>
        <w:t xml:space="preserve">o incluye, en la medida permitida por la Normativa Aplicable, responsabilidad alguna por pérdida de datos o lucro cesante; </w:t>
      </w:r>
    </w:p>
    <w:p w14:paraId="0DD95525" w14:textId="77777777" w:rsidR="00964939" w:rsidRDefault="009956C4" w:rsidP="00964939">
      <w:pPr>
        <w:pStyle w:val="Level3"/>
        <w:rPr>
          <w:lang w:val="es-ES"/>
        </w:rPr>
      </w:pPr>
      <w:r>
        <w:rPr>
          <w:lang w:val="es-ES"/>
        </w:rPr>
        <w:t xml:space="preserve">No incluye </w:t>
      </w:r>
      <w:r w:rsidRPr="002526F7">
        <w:rPr>
          <w:lang w:val="es-ES"/>
        </w:rPr>
        <w:t xml:space="preserve">aquellos daños, perjuicios y responsabilidades (incluyendo, entre otras, sanciones y penalidades) que pueda sufrir </w:t>
      </w:r>
      <w:r>
        <w:rPr>
          <w:lang w:val="es-ES"/>
        </w:rPr>
        <w:t>el Licenciatario</w:t>
      </w:r>
      <w:r w:rsidRPr="002526F7">
        <w:rPr>
          <w:lang w:val="es-ES"/>
        </w:rPr>
        <w:t>, como consecuencia de incumplimientos de obligaciones de carácter legal o contractual que tengan origen o causa en el comportamiento de</w:t>
      </w:r>
      <w:r>
        <w:rPr>
          <w:lang w:val="es-ES"/>
        </w:rPr>
        <w:t>l Licenciatario</w:t>
      </w:r>
      <w:r w:rsidRPr="002526F7">
        <w:rPr>
          <w:lang w:val="es-ES"/>
        </w:rPr>
        <w:t xml:space="preserve"> y, en particular, en caso de que </w:t>
      </w:r>
      <w:r>
        <w:rPr>
          <w:lang w:val="es-ES"/>
        </w:rPr>
        <w:t>el Licenciatario</w:t>
      </w:r>
      <w:r w:rsidRPr="002526F7">
        <w:rPr>
          <w:lang w:val="es-ES"/>
        </w:rPr>
        <w:t xml:space="preserve"> </w:t>
      </w:r>
      <w:r>
        <w:rPr>
          <w:lang w:val="es-ES"/>
        </w:rPr>
        <w:t xml:space="preserve">Usase PPa </w:t>
      </w:r>
      <w:r w:rsidRPr="002526F7">
        <w:rPr>
          <w:lang w:val="es-ES"/>
        </w:rPr>
        <w:t>o diese instrucciones para dich</w:t>
      </w:r>
      <w:r>
        <w:rPr>
          <w:lang w:val="es-ES"/>
        </w:rPr>
        <w:t>o Uso</w:t>
      </w:r>
      <w:r w:rsidRPr="002526F7">
        <w:rPr>
          <w:lang w:val="es-ES"/>
        </w:rPr>
        <w:t>, de forma tal que se incumpliesen normas legales u obligaciones contractuales</w:t>
      </w:r>
      <w:r>
        <w:rPr>
          <w:lang w:val="es-ES"/>
        </w:rPr>
        <w:t xml:space="preserve">; </w:t>
      </w:r>
      <w:r w:rsidR="00964939">
        <w:rPr>
          <w:lang w:val="es-ES"/>
        </w:rPr>
        <w:t>y</w:t>
      </w:r>
    </w:p>
    <w:p w14:paraId="65A41580" w14:textId="77777777" w:rsidR="001442D1" w:rsidRDefault="008C20DB" w:rsidP="00C936A9">
      <w:pPr>
        <w:pStyle w:val="Level3"/>
        <w:rPr>
          <w:lang w:val="es-ES"/>
        </w:rPr>
      </w:pPr>
      <w:bookmarkStart w:id="167" w:name="_Ref476075941"/>
      <w:r>
        <w:rPr>
          <w:lang w:val="es-ES"/>
        </w:rPr>
        <w:t>Q</w:t>
      </w:r>
      <w:r w:rsidR="00964939" w:rsidRPr="002526F7">
        <w:rPr>
          <w:lang w:val="es-ES"/>
        </w:rPr>
        <w:t xml:space="preserve">ueda limitada a un importe máximo, total y único por todos los conceptos, </w:t>
      </w:r>
      <w:r w:rsidR="00964939">
        <w:rPr>
          <w:lang w:val="es-ES"/>
        </w:rPr>
        <w:t xml:space="preserve">equivalente al Precio </w:t>
      </w:r>
      <w:r w:rsidR="00C936A9">
        <w:rPr>
          <w:lang w:val="es-ES"/>
        </w:rPr>
        <w:t xml:space="preserve">efectivamente abonado a itwillbe durante el periodo anual, computado de fecha a fecha, del año en que se produzca el suceso que da lugar al daño. </w:t>
      </w:r>
      <w:r w:rsidR="00964939">
        <w:rPr>
          <w:lang w:val="es-ES"/>
        </w:rPr>
        <w:t xml:space="preserve">A efectos de claridad, si el </w:t>
      </w:r>
      <w:r w:rsidR="00C936A9">
        <w:rPr>
          <w:lang w:val="es-ES"/>
        </w:rPr>
        <w:t>suceso</w:t>
      </w:r>
      <w:r w:rsidR="00964939">
        <w:rPr>
          <w:lang w:val="es-ES"/>
        </w:rPr>
        <w:t xml:space="preserve"> se produce durante el Periodo Inicial, el importe máximo de su responsabilidad equivaldrá al Precio</w:t>
      </w:r>
      <w:r w:rsidR="00C936A9">
        <w:rPr>
          <w:lang w:val="es-ES"/>
        </w:rPr>
        <w:t xml:space="preserve"> efectivamente satisfecho</w:t>
      </w:r>
      <w:r w:rsidR="00964939">
        <w:rPr>
          <w:lang w:val="es-ES"/>
        </w:rPr>
        <w:t xml:space="preserve"> del Periodo Inicial.</w:t>
      </w:r>
      <w:bookmarkEnd w:id="167"/>
      <w:r w:rsidR="00964939">
        <w:rPr>
          <w:lang w:val="es-ES"/>
        </w:rPr>
        <w:t xml:space="preserve">  </w:t>
      </w:r>
    </w:p>
    <w:p w14:paraId="62D9BE04" w14:textId="77777777" w:rsidR="001442D1" w:rsidRPr="00A97CCC" w:rsidRDefault="001442D1">
      <w:pPr>
        <w:pStyle w:val="Level2"/>
        <w:rPr>
          <w:lang w:val="es-ES"/>
        </w:rPr>
      </w:pPr>
      <w:bookmarkStart w:id="168" w:name="_DV_M306"/>
      <w:bookmarkStart w:id="169" w:name="_Ref189914526"/>
      <w:bookmarkEnd w:id="168"/>
      <w:r w:rsidRPr="002526F7">
        <w:rPr>
          <w:lang w:val="es-ES"/>
        </w:rPr>
        <w:t xml:space="preserve">El presente Contrato no excluye ni limita en forma alguna la responsabilidad de </w:t>
      </w:r>
      <w:r w:rsidRPr="00A97CCC">
        <w:rPr>
          <w:lang w:val="es-ES"/>
        </w:rPr>
        <w:t>cualquiera de las Partes en caso de:</w:t>
      </w:r>
      <w:bookmarkEnd w:id="169"/>
    </w:p>
    <w:p w14:paraId="565B9C95" w14:textId="77777777" w:rsidR="001442D1" w:rsidRPr="00A97CCC" w:rsidRDefault="00A747AF">
      <w:pPr>
        <w:pStyle w:val="Level3"/>
        <w:rPr>
          <w:lang w:val="es-ES"/>
        </w:rPr>
      </w:pPr>
      <w:bookmarkStart w:id="170" w:name="_DV_M307"/>
      <w:bookmarkStart w:id="171" w:name="_Ref189915031"/>
      <w:bookmarkStart w:id="172" w:name="_Ref224962212"/>
      <w:bookmarkEnd w:id="170"/>
      <w:r w:rsidRPr="00A97CCC">
        <w:rPr>
          <w:lang w:val="es-ES"/>
        </w:rPr>
        <w:t>R</w:t>
      </w:r>
      <w:r w:rsidR="001442D1" w:rsidRPr="00A97CCC">
        <w:rPr>
          <w:lang w:val="es-ES"/>
        </w:rPr>
        <w:t>esponsabilidades causadas por dolo</w:t>
      </w:r>
      <w:r w:rsidR="008C20DB">
        <w:rPr>
          <w:lang w:val="es-ES"/>
        </w:rPr>
        <w:t xml:space="preserve"> o negligencia grave</w:t>
      </w:r>
      <w:r w:rsidR="001442D1" w:rsidRPr="00A97CCC">
        <w:rPr>
          <w:lang w:val="es-ES"/>
        </w:rPr>
        <w:t xml:space="preserve"> imputable a dicha Parte</w:t>
      </w:r>
      <w:bookmarkEnd w:id="171"/>
      <w:r w:rsidR="001442D1" w:rsidRPr="00A97CCC">
        <w:rPr>
          <w:lang w:val="es-ES"/>
        </w:rPr>
        <w:t>;</w:t>
      </w:r>
      <w:bookmarkEnd w:id="172"/>
      <w:r w:rsidR="007977EB" w:rsidRPr="00A97CCC">
        <w:rPr>
          <w:lang w:val="es-ES"/>
        </w:rPr>
        <w:t xml:space="preserve"> </w:t>
      </w:r>
      <w:r w:rsidR="00C936A9">
        <w:rPr>
          <w:lang w:val="es-ES"/>
        </w:rPr>
        <w:t>y</w:t>
      </w:r>
    </w:p>
    <w:p w14:paraId="1392E702" w14:textId="77777777" w:rsidR="008515B0" w:rsidRPr="00A97CCC" w:rsidRDefault="008515B0" w:rsidP="008515B0">
      <w:pPr>
        <w:pStyle w:val="Level3"/>
        <w:rPr>
          <w:lang w:val="es-ES"/>
        </w:rPr>
      </w:pPr>
      <w:r w:rsidRPr="00A97CCC">
        <w:rPr>
          <w:lang w:val="es-ES"/>
        </w:rPr>
        <w:t>Muerte o daños corporales a personas</w:t>
      </w:r>
      <w:r w:rsidR="00093681">
        <w:rPr>
          <w:lang w:val="es-ES"/>
        </w:rPr>
        <w:t>.</w:t>
      </w:r>
    </w:p>
    <w:p w14:paraId="05B4FA44" w14:textId="77777777" w:rsidR="001442D1" w:rsidRPr="002526F7" w:rsidRDefault="001442D1" w:rsidP="00F4408E">
      <w:pPr>
        <w:pStyle w:val="Level1"/>
        <w:keepNext/>
        <w:rPr>
          <w:lang w:val="es-ES"/>
        </w:rPr>
      </w:pPr>
      <w:bookmarkStart w:id="173" w:name="_DV_M308"/>
      <w:bookmarkStart w:id="174" w:name="_DV_M318"/>
      <w:bookmarkStart w:id="175" w:name="_DV_M332"/>
      <w:bookmarkStart w:id="176" w:name="_Toc133146702"/>
      <w:bookmarkStart w:id="177" w:name="_Ref133146800"/>
      <w:bookmarkStart w:id="178" w:name="_Toc431825391"/>
      <w:bookmarkEnd w:id="166"/>
      <w:bookmarkEnd w:id="173"/>
      <w:bookmarkEnd w:id="174"/>
      <w:bookmarkEnd w:id="175"/>
      <w:r w:rsidRPr="002526F7">
        <w:rPr>
          <w:b/>
          <w:smallCaps/>
          <w:lang w:val="es-ES"/>
        </w:rPr>
        <w:t>Fuerza Mayor</w:t>
      </w:r>
      <w:bookmarkEnd w:id="176"/>
      <w:bookmarkEnd w:id="177"/>
      <w:bookmarkEnd w:id="178"/>
      <w:r w:rsidR="00F4408E">
        <w:rPr>
          <w:b/>
          <w:smallCaps/>
          <w:lang w:val="es-ES"/>
        </w:rPr>
        <w:fldChar w:fldCharType="begin"/>
      </w:r>
      <w:r w:rsidR="00F4408E">
        <w:instrText xml:space="preserve"> TC "</w:instrText>
      </w:r>
      <w:bookmarkStart w:id="179" w:name="_Toc476132558"/>
      <w:r w:rsidR="00F4408E" w:rsidRPr="00597D1D">
        <w:rPr>
          <w:b/>
          <w:smallCaps/>
          <w:lang w:val="es-ES"/>
        </w:rPr>
        <w:instrText>Fuerza Mayor</w:instrText>
      </w:r>
      <w:bookmarkEnd w:id="179"/>
      <w:r w:rsidR="00F4408E">
        <w:instrText xml:space="preserve">" \f C \l "1" </w:instrText>
      </w:r>
      <w:r w:rsidR="00F4408E">
        <w:rPr>
          <w:b/>
          <w:smallCaps/>
          <w:lang w:val="es-ES"/>
        </w:rPr>
        <w:fldChar w:fldCharType="end"/>
      </w:r>
    </w:p>
    <w:p w14:paraId="0AF1C192" w14:textId="77777777" w:rsidR="001442D1" w:rsidRPr="002526F7" w:rsidRDefault="001442D1">
      <w:pPr>
        <w:pStyle w:val="Level2"/>
        <w:rPr>
          <w:lang w:val="es-ES"/>
        </w:rPr>
      </w:pPr>
      <w:bookmarkStart w:id="180" w:name="_Toc133146703"/>
      <w:bookmarkStart w:id="181" w:name="_Ref110777072"/>
      <w:r w:rsidRPr="002526F7">
        <w:rPr>
          <w:lang w:val="es-ES"/>
        </w:rPr>
        <w:t xml:space="preserve">Sin perjuicio de lo previsto en el párrafo siguiente, ninguna de las Partes se considerará responsable del incumplimiento de cualquiera de sus obligaciones bajo el presente Contrato cuando tal incumplimiento tenga causa en un supuesto de Fuerza Mayor. </w:t>
      </w:r>
    </w:p>
    <w:p w14:paraId="779BC0B9" w14:textId="77777777" w:rsidR="001442D1" w:rsidRPr="002526F7" w:rsidRDefault="001442D1">
      <w:pPr>
        <w:pStyle w:val="Level2"/>
        <w:rPr>
          <w:lang w:val="es-ES"/>
        </w:rPr>
      </w:pPr>
      <w:r w:rsidRPr="002526F7">
        <w:rPr>
          <w:lang w:val="es-ES"/>
        </w:rPr>
        <w:t>Sin embargo, ningún supuesto de Fuerza Mayor podrá eximir a cualquiera de las Partes de ejecutar obligaciones de pago de cantidades adeudadas bajo el presente Contrato.</w:t>
      </w:r>
      <w:bookmarkEnd w:id="180"/>
      <w:r w:rsidRPr="002526F7">
        <w:rPr>
          <w:lang w:val="es-ES"/>
        </w:rPr>
        <w:t xml:space="preserve"> </w:t>
      </w:r>
    </w:p>
    <w:p w14:paraId="2D3D6C60" w14:textId="77777777" w:rsidR="001442D1" w:rsidRPr="00093681" w:rsidRDefault="001442D1">
      <w:pPr>
        <w:pStyle w:val="Level2"/>
        <w:rPr>
          <w:lang w:val="es-ES"/>
        </w:rPr>
      </w:pPr>
      <w:bookmarkStart w:id="182" w:name="_Toc133146704"/>
      <w:bookmarkEnd w:id="181"/>
      <w:r w:rsidRPr="002526F7">
        <w:rPr>
          <w:lang w:val="es-ES"/>
        </w:rPr>
        <w:t xml:space="preserve">La Parte afectada por un supuesto de Fuerza Mayor deberá informar lo antes posible y </w:t>
      </w:r>
      <w:r w:rsidRPr="00093681">
        <w:rPr>
          <w:lang w:val="es-ES"/>
        </w:rPr>
        <w:t>por escrito a la otra Parte, indicando las circunstancias que han dado lugar a dicho supuesto de Fuerza Mayor.</w:t>
      </w:r>
      <w:bookmarkEnd w:id="182"/>
    </w:p>
    <w:p w14:paraId="28735965" w14:textId="77777777" w:rsidR="00A5577C" w:rsidRPr="00093681" w:rsidRDefault="00093681" w:rsidP="00F4408E">
      <w:pPr>
        <w:pStyle w:val="Level1"/>
        <w:keepNext/>
        <w:rPr>
          <w:rStyle w:val="Heading1Text"/>
          <w:lang w:val="es-ES"/>
        </w:rPr>
      </w:pPr>
      <w:bookmarkStart w:id="183" w:name="_Ref476043689"/>
      <w:bookmarkStart w:id="184" w:name="_Toc133146717"/>
      <w:bookmarkStart w:id="185" w:name="_Ref133147005"/>
      <w:bookmarkStart w:id="186" w:name="_Ref133147108"/>
      <w:bookmarkStart w:id="187" w:name="_Ref133233630"/>
      <w:bookmarkStart w:id="188" w:name="_Toc431825392"/>
      <w:r w:rsidRPr="00093681">
        <w:rPr>
          <w:rStyle w:val="Heading1Text"/>
          <w:lang w:val="es-ES"/>
        </w:rPr>
        <w:t>C</w:t>
      </w:r>
      <w:r w:rsidR="00A5577C" w:rsidRPr="00093681">
        <w:rPr>
          <w:rStyle w:val="Heading1Text"/>
          <w:lang w:val="es-ES"/>
        </w:rPr>
        <w:t>ontratación</w:t>
      </w:r>
      <w:bookmarkEnd w:id="183"/>
      <w:r w:rsidRPr="00093681">
        <w:rPr>
          <w:rStyle w:val="Heading1Text"/>
          <w:lang w:val="es-ES"/>
        </w:rPr>
        <w:t xml:space="preserve"> de Servicios Por El Licenciatario</w:t>
      </w:r>
      <w:r w:rsidRPr="00093681">
        <w:rPr>
          <w:rStyle w:val="Heading1Text"/>
          <w:lang w:val="es-ES"/>
        </w:rPr>
        <w:fldChar w:fldCharType="begin"/>
      </w:r>
      <w:r w:rsidRPr="00093681">
        <w:rPr>
          <w:lang w:val="es-ES_tradnl"/>
        </w:rPr>
        <w:instrText xml:space="preserve"> TC "</w:instrText>
      </w:r>
      <w:bookmarkStart w:id="189" w:name="_Toc476132559"/>
      <w:r w:rsidRPr="00093681">
        <w:rPr>
          <w:rStyle w:val="Heading1Text"/>
          <w:lang w:val="es-ES"/>
        </w:rPr>
        <w:instrText>Contratación de Servicios Por El Licenciatario</w:instrText>
      </w:r>
      <w:bookmarkEnd w:id="189"/>
      <w:r w:rsidRPr="00093681">
        <w:rPr>
          <w:lang w:val="es-ES_tradnl"/>
        </w:rPr>
        <w:instrText xml:space="preserve">" \f C \l "1" </w:instrText>
      </w:r>
      <w:r w:rsidRPr="00093681">
        <w:rPr>
          <w:rStyle w:val="Heading1Text"/>
          <w:lang w:val="es-ES"/>
        </w:rPr>
        <w:fldChar w:fldCharType="end"/>
      </w:r>
    </w:p>
    <w:p w14:paraId="6C394C35" w14:textId="77777777" w:rsidR="00093681" w:rsidRDefault="00093681" w:rsidP="00463DD9">
      <w:pPr>
        <w:pStyle w:val="Level2"/>
        <w:rPr>
          <w:lang w:val="es-ES"/>
        </w:rPr>
      </w:pPr>
      <w:bookmarkStart w:id="190" w:name="_Ref476050511"/>
      <w:r>
        <w:rPr>
          <w:lang w:val="es-ES"/>
        </w:rPr>
        <w:t xml:space="preserve">Serán responsabilidad del </w:t>
      </w:r>
      <w:r w:rsidR="00463DD9" w:rsidRPr="00093681">
        <w:rPr>
          <w:lang w:val="es-ES"/>
        </w:rPr>
        <w:t xml:space="preserve">Licenciatario </w:t>
      </w:r>
      <w:r w:rsidRPr="00093681">
        <w:rPr>
          <w:lang w:val="es-ES"/>
        </w:rPr>
        <w:t>los servicios de instalación, alojamiento y mantenimiento de PPa</w:t>
      </w:r>
      <w:r>
        <w:rPr>
          <w:lang w:val="es-ES"/>
        </w:rPr>
        <w:t>.</w:t>
      </w:r>
    </w:p>
    <w:p w14:paraId="6D2D8942" w14:textId="77777777" w:rsidR="00463DD9" w:rsidRPr="00093681" w:rsidRDefault="00093681" w:rsidP="00463DD9">
      <w:pPr>
        <w:pStyle w:val="Level2"/>
        <w:rPr>
          <w:lang w:val="es-ES"/>
        </w:rPr>
      </w:pPr>
      <w:r>
        <w:rPr>
          <w:lang w:val="es-ES"/>
        </w:rPr>
        <w:t xml:space="preserve">A tales efectos, el Licenciatario </w:t>
      </w:r>
      <w:r w:rsidR="00463DD9" w:rsidRPr="00093681">
        <w:rPr>
          <w:lang w:val="es-ES"/>
        </w:rPr>
        <w:t xml:space="preserve">podrá contratar los servicios de instalación, alojamiento y mantenimiento </w:t>
      </w:r>
      <w:r w:rsidR="0016592F" w:rsidRPr="00093681">
        <w:rPr>
          <w:lang w:val="es-ES"/>
        </w:rPr>
        <w:t xml:space="preserve">de PPa </w:t>
      </w:r>
      <w:r w:rsidR="00463DD9" w:rsidRPr="00093681">
        <w:rPr>
          <w:lang w:val="es-ES"/>
        </w:rPr>
        <w:t>con cualquier Tercero autorizado siempre que, con al menos diez (10) días de antelación al inicio de la prestación del servicio por parte de dicho Tercero, el Licenciatario comunique por escrito a itwillbe la identidad del mismo. El Tercero se entenderá autorizado por itwillbe si, transcurridos cinco (5) días desde la notificación, itwillbe no realiza ninguna manifestación al respecto. En caso de negativa debidamente justificada por parte de itwillbe, el Licenciatario estará obligado, bien a utilizar el Tercero que itwillbe designe, bien a realizar una nueva propuesta en el plazo de cinco (5) días desde que le sea notificada la negativa de itwillbe.</w:t>
      </w:r>
      <w:bookmarkEnd w:id="190"/>
      <w:r w:rsidR="003C3D2D" w:rsidRPr="00093681">
        <w:rPr>
          <w:lang w:val="es-ES"/>
        </w:rPr>
        <w:t xml:space="preserve"> El Licenciatario permanecerá en todo </w:t>
      </w:r>
      <w:r w:rsidR="003C3D2D" w:rsidRPr="00093681">
        <w:rPr>
          <w:lang w:val="es-ES"/>
        </w:rPr>
        <w:lastRenderedPageBreak/>
        <w:t xml:space="preserve">caso como responsable frente a itwillbe del cumplimiento de los términos previstos en el presente Contrato. </w:t>
      </w:r>
    </w:p>
    <w:p w14:paraId="06F79A7F" w14:textId="77777777" w:rsidR="001442D1" w:rsidRPr="002526F7" w:rsidRDefault="001442D1" w:rsidP="00F4408E">
      <w:pPr>
        <w:pStyle w:val="Level1"/>
        <w:keepNext/>
        <w:rPr>
          <w:lang w:val="es-ES"/>
        </w:rPr>
      </w:pPr>
      <w:r w:rsidRPr="002526F7">
        <w:rPr>
          <w:b/>
          <w:smallCaps/>
          <w:lang w:val="es-ES"/>
        </w:rPr>
        <w:t>Confidencialidad</w:t>
      </w:r>
      <w:bookmarkEnd w:id="184"/>
      <w:bookmarkEnd w:id="185"/>
      <w:bookmarkEnd w:id="186"/>
      <w:bookmarkEnd w:id="187"/>
      <w:bookmarkEnd w:id="188"/>
      <w:r w:rsidR="00F4408E">
        <w:rPr>
          <w:b/>
          <w:smallCaps/>
          <w:lang w:val="es-ES"/>
        </w:rPr>
        <w:fldChar w:fldCharType="begin"/>
      </w:r>
      <w:r w:rsidR="00F4408E">
        <w:instrText xml:space="preserve"> TC "</w:instrText>
      </w:r>
      <w:bookmarkStart w:id="191" w:name="_Toc476132560"/>
      <w:r w:rsidR="00F4408E" w:rsidRPr="0004349F">
        <w:rPr>
          <w:b/>
          <w:smallCaps/>
          <w:lang w:val="es-ES"/>
        </w:rPr>
        <w:instrText>Confidencialidad</w:instrText>
      </w:r>
      <w:bookmarkEnd w:id="191"/>
      <w:r w:rsidR="00F4408E">
        <w:instrText xml:space="preserve">" \f C \l "1" </w:instrText>
      </w:r>
      <w:r w:rsidR="00F4408E">
        <w:rPr>
          <w:b/>
          <w:smallCaps/>
          <w:lang w:val="es-ES"/>
        </w:rPr>
        <w:fldChar w:fldCharType="end"/>
      </w:r>
    </w:p>
    <w:p w14:paraId="63EEB4CE" w14:textId="77777777" w:rsidR="001442D1" w:rsidRPr="002526F7" w:rsidRDefault="001442D1">
      <w:pPr>
        <w:pStyle w:val="Level2"/>
        <w:rPr>
          <w:lang w:val="es-ES"/>
        </w:rPr>
      </w:pPr>
      <w:bookmarkStart w:id="192" w:name="_Toc133146718"/>
      <w:bookmarkStart w:id="193" w:name="_Ref224962274"/>
      <w:r w:rsidRPr="002526F7">
        <w:rPr>
          <w:lang w:val="es-ES"/>
        </w:rPr>
        <w:t>Sin perjuicio de lo previsto debajo, cada una de las Partes se compromete a:</w:t>
      </w:r>
      <w:bookmarkEnd w:id="192"/>
      <w:bookmarkEnd w:id="193"/>
    </w:p>
    <w:p w14:paraId="579B254A" w14:textId="77777777" w:rsidR="001442D1" w:rsidRPr="002526F7" w:rsidRDefault="001442D1">
      <w:pPr>
        <w:pStyle w:val="Level3"/>
        <w:rPr>
          <w:lang w:val="es-ES"/>
        </w:rPr>
      </w:pPr>
      <w:bookmarkStart w:id="194" w:name="_Ref76533792"/>
      <w:r w:rsidRPr="002526F7">
        <w:rPr>
          <w:lang w:val="es-ES"/>
        </w:rPr>
        <w:t>Conservar de manera estrictamente confidencial la Información Confidencial de la otra Parte;</w:t>
      </w:r>
    </w:p>
    <w:bookmarkEnd w:id="194"/>
    <w:p w14:paraId="75F27BA5" w14:textId="77777777" w:rsidR="001442D1" w:rsidRPr="002526F7" w:rsidRDefault="00362A1F">
      <w:pPr>
        <w:pStyle w:val="Level3"/>
        <w:rPr>
          <w:lang w:val="es-ES"/>
        </w:rPr>
      </w:pPr>
      <w:r>
        <w:rPr>
          <w:lang w:val="es-ES"/>
        </w:rPr>
        <w:t>N</w:t>
      </w:r>
      <w:r w:rsidR="001442D1" w:rsidRPr="002526F7">
        <w:rPr>
          <w:lang w:val="es-ES"/>
        </w:rPr>
        <w:t>o utilizar, reproducir ni registrar por ningún medio ni formato la Información Confidencial de la otra Parte, excepto cuando sea estrictamente necesario para la ejecución del presente Contrato; y</w:t>
      </w:r>
    </w:p>
    <w:p w14:paraId="727E5B21" w14:textId="77777777" w:rsidR="001442D1" w:rsidRPr="002526F7" w:rsidRDefault="00362A1F">
      <w:pPr>
        <w:pStyle w:val="Level3"/>
        <w:rPr>
          <w:lang w:val="es-ES"/>
        </w:rPr>
      </w:pPr>
      <w:r>
        <w:rPr>
          <w:lang w:val="es-ES"/>
        </w:rPr>
        <w:t>N</w:t>
      </w:r>
      <w:r w:rsidR="001442D1" w:rsidRPr="002526F7">
        <w:rPr>
          <w:lang w:val="es-ES"/>
        </w:rPr>
        <w:t>o revelar la Información Confidencial a Terceros</w:t>
      </w:r>
      <w:r w:rsidR="00C334A2">
        <w:rPr>
          <w:lang w:val="es-ES"/>
        </w:rPr>
        <w:t xml:space="preserve"> </w:t>
      </w:r>
      <w:r w:rsidR="00C334A2" w:rsidRPr="002526F7">
        <w:rPr>
          <w:lang w:val="es-ES"/>
        </w:rPr>
        <w:t>(salvo en el caso de l</w:t>
      </w:r>
      <w:r w:rsidR="00093681">
        <w:rPr>
          <w:lang w:val="es-ES"/>
        </w:rPr>
        <w:t>o</w:t>
      </w:r>
      <w:r w:rsidR="00C334A2" w:rsidRPr="002526F7">
        <w:rPr>
          <w:lang w:val="es-ES"/>
        </w:rPr>
        <w:t xml:space="preserve"> previsto en la Cláusula</w:t>
      </w:r>
      <w:r w:rsidR="00C334A2">
        <w:rPr>
          <w:lang w:val="es-ES"/>
        </w:rPr>
        <w:t xml:space="preserve"> </w:t>
      </w:r>
      <w:r w:rsidR="00C334A2">
        <w:rPr>
          <w:lang w:val="es-ES"/>
        </w:rPr>
        <w:fldChar w:fldCharType="begin"/>
      </w:r>
      <w:r w:rsidR="00C334A2">
        <w:rPr>
          <w:lang w:val="es-ES"/>
        </w:rPr>
        <w:instrText xml:space="preserve"> REF _Ref476043689 \r \h </w:instrText>
      </w:r>
      <w:r w:rsidR="00C334A2">
        <w:rPr>
          <w:lang w:val="es-ES"/>
        </w:rPr>
      </w:r>
      <w:r w:rsidR="00C334A2">
        <w:rPr>
          <w:lang w:val="es-ES"/>
        </w:rPr>
        <w:fldChar w:fldCharType="separate"/>
      </w:r>
      <w:r w:rsidR="00846592">
        <w:rPr>
          <w:lang w:val="es-ES"/>
        </w:rPr>
        <w:t>16</w:t>
      </w:r>
      <w:r w:rsidR="00C334A2">
        <w:rPr>
          <w:lang w:val="es-ES"/>
        </w:rPr>
        <w:fldChar w:fldCharType="end"/>
      </w:r>
      <w:r w:rsidR="00C334A2">
        <w:rPr>
          <w:lang w:val="es-ES"/>
        </w:rPr>
        <w:t>)</w:t>
      </w:r>
      <w:r w:rsidR="001442D1" w:rsidRPr="002526F7">
        <w:rPr>
          <w:i/>
          <w:lang w:val="es-ES"/>
        </w:rPr>
        <w:t>.</w:t>
      </w:r>
    </w:p>
    <w:p w14:paraId="747AFA4B" w14:textId="77777777" w:rsidR="001442D1" w:rsidRPr="002526F7" w:rsidRDefault="001442D1">
      <w:pPr>
        <w:pStyle w:val="Level2"/>
        <w:rPr>
          <w:lang w:val="es-ES"/>
        </w:rPr>
      </w:pPr>
      <w:bookmarkStart w:id="195" w:name="_Toc133146719"/>
      <w:bookmarkStart w:id="196" w:name="_Ref224962243"/>
      <w:bookmarkStart w:id="197" w:name="_Ref224962275"/>
      <w:bookmarkStart w:id="198" w:name="_Ref1572875"/>
      <w:bookmarkStart w:id="199" w:name="_Ref1572877"/>
      <w:bookmarkStart w:id="200" w:name="_Ref481407582"/>
      <w:bookmarkStart w:id="201" w:name="_Ref481565675"/>
      <w:bookmarkStart w:id="202" w:name="_Ref490376113"/>
      <w:bookmarkStart w:id="203" w:name="_Ref490379727"/>
      <w:bookmarkStart w:id="204" w:name="_Ref490381342"/>
      <w:bookmarkStart w:id="205" w:name="_Ref110777201"/>
      <w:r w:rsidRPr="002526F7">
        <w:rPr>
          <w:lang w:val="es-ES"/>
        </w:rPr>
        <w:t>Cada una de las Partes limitará estrictamente el acceso a la Información Confidencial únicamente a aquellos directivos, empleados</w:t>
      </w:r>
      <w:r w:rsidR="00463DD9">
        <w:rPr>
          <w:lang w:val="es-ES"/>
        </w:rPr>
        <w:t xml:space="preserve"> y </w:t>
      </w:r>
      <w:r w:rsidRPr="002526F7">
        <w:rPr>
          <w:lang w:val="es-ES"/>
        </w:rPr>
        <w:t xml:space="preserve">consejeros </w:t>
      </w:r>
      <w:r w:rsidR="00463DD9">
        <w:rPr>
          <w:lang w:val="es-ES"/>
        </w:rPr>
        <w:t xml:space="preserve">(y </w:t>
      </w:r>
      <w:r w:rsidR="00463DD9" w:rsidRPr="002526F7">
        <w:rPr>
          <w:lang w:val="es-ES"/>
        </w:rPr>
        <w:t xml:space="preserve">los </w:t>
      </w:r>
      <w:r w:rsidR="00093681">
        <w:rPr>
          <w:lang w:val="es-ES"/>
        </w:rPr>
        <w:t>Terceros autorizados</w:t>
      </w:r>
      <w:r w:rsidR="00463DD9" w:rsidRPr="002526F7">
        <w:rPr>
          <w:lang w:val="es-ES"/>
        </w:rPr>
        <w:t xml:space="preserve"> de acuerdo con lo previsto en la Cláusula</w:t>
      </w:r>
      <w:r w:rsidR="00463DD9">
        <w:rPr>
          <w:lang w:val="es-ES"/>
        </w:rPr>
        <w:t xml:space="preserve"> </w:t>
      </w:r>
      <w:r w:rsidR="00463DD9">
        <w:rPr>
          <w:lang w:val="es-ES"/>
        </w:rPr>
        <w:fldChar w:fldCharType="begin"/>
      </w:r>
      <w:r w:rsidR="00463DD9">
        <w:rPr>
          <w:lang w:val="es-ES"/>
        </w:rPr>
        <w:instrText xml:space="preserve"> REF _Ref476043689 \r \h </w:instrText>
      </w:r>
      <w:r w:rsidR="00463DD9">
        <w:rPr>
          <w:lang w:val="es-ES"/>
        </w:rPr>
      </w:r>
      <w:r w:rsidR="00463DD9">
        <w:rPr>
          <w:lang w:val="es-ES"/>
        </w:rPr>
        <w:fldChar w:fldCharType="separate"/>
      </w:r>
      <w:r w:rsidR="00846592">
        <w:rPr>
          <w:lang w:val="es-ES"/>
        </w:rPr>
        <w:t>16</w:t>
      </w:r>
      <w:r w:rsidR="00463DD9">
        <w:rPr>
          <w:lang w:val="es-ES"/>
        </w:rPr>
        <w:fldChar w:fldCharType="end"/>
      </w:r>
      <w:r w:rsidR="00463DD9">
        <w:rPr>
          <w:lang w:val="es-ES"/>
        </w:rPr>
        <w:t>)</w:t>
      </w:r>
      <w:r w:rsidRPr="002526F7">
        <w:rPr>
          <w:lang w:val="es-ES"/>
        </w:rPr>
        <w:t xml:space="preserve"> que deban conocerla para la ejecución del presente Contrato. Cada una de las Partes actuará con diligencia razonable para garantizar que sus directivos, empleados y consejeros </w:t>
      </w:r>
      <w:r w:rsidR="00463DD9">
        <w:rPr>
          <w:lang w:val="es-ES"/>
        </w:rPr>
        <w:t xml:space="preserve">y </w:t>
      </w:r>
      <w:r w:rsidR="00463DD9" w:rsidRPr="002526F7">
        <w:rPr>
          <w:lang w:val="es-ES"/>
        </w:rPr>
        <w:t xml:space="preserve">los </w:t>
      </w:r>
      <w:r w:rsidR="00093681">
        <w:rPr>
          <w:lang w:val="es-ES"/>
        </w:rPr>
        <w:t>Terceros autorizados</w:t>
      </w:r>
      <w:r w:rsidR="00463DD9" w:rsidRPr="002526F7">
        <w:rPr>
          <w:lang w:val="es-ES"/>
        </w:rPr>
        <w:t xml:space="preserve"> de acuerdo con lo previsto en la Cláusula</w:t>
      </w:r>
      <w:r w:rsidR="00463DD9">
        <w:rPr>
          <w:lang w:val="es-ES"/>
        </w:rPr>
        <w:t xml:space="preserve"> </w:t>
      </w:r>
      <w:r w:rsidR="00463DD9">
        <w:rPr>
          <w:lang w:val="es-ES"/>
        </w:rPr>
        <w:fldChar w:fldCharType="begin"/>
      </w:r>
      <w:r w:rsidR="00463DD9">
        <w:rPr>
          <w:lang w:val="es-ES"/>
        </w:rPr>
        <w:instrText xml:space="preserve"> REF _Ref476043689 \r \h </w:instrText>
      </w:r>
      <w:r w:rsidR="00463DD9">
        <w:rPr>
          <w:lang w:val="es-ES"/>
        </w:rPr>
      </w:r>
      <w:r w:rsidR="00463DD9">
        <w:rPr>
          <w:lang w:val="es-ES"/>
        </w:rPr>
        <w:fldChar w:fldCharType="separate"/>
      </w:r>
      <w:r w:rsidR="00846592">
        <w:rPr>
          <w:lang w:val="es-ES"/>
        </w:rPr>
        <w:t>16</w:t>
      </w:r>
      <w:r w:rsidR="00463DD9">
        <w:rPr>
          <w:lang w:val="es-ES"/>
        </w:rPr>
        <w:fldChar w:fldCharType="end"/>
      </w:r>
      <w:r w:rsidR="00463DD9">
        <w:rPr>
          <w:lang w:val="es-ES"/>
        </w:rPr>
        <w:t>)</w:t>
      </w:r>
      <w:r w:rsidRPr="002526F7">
        <w:rPr>
          <w:lang w:val="es-ES"/>
        </w:rPr>
        <w:t xml:space="preserve"> conserven la Información Confidencial de la otra Parte de manera estrictamente confidencial.</w:t>
      </w:r>
      <w:bookmarkEnd w:id="195"/>
      <w:bookmarkEnd w:id="196"/>
      <w:bookmarkEnd w:id="197"/>
    </w:p>
    <w:p w14:paraId="2CE11272" w14:textId="77777777" w:rsidR="001442D1" w:rsidRPr="002526F7" w:rsidRDefault="001442D1">
      <w:pPr>
        <w:pStyle w:val="Level2"/>
        <w:rPr>
          <w:lang w:val="es-ES"/>
        </w:rPr>
      </w:pPr>
      <w:bookmarkStart w:id="206" w:name="_Toc133146720"/>
      <w:bookmarkStart w:id="207" w:name="_Ref224962244"/>
      <w:bookmarkEnd w:id="198"/>
      <w:bookmarkEnd w:id="199"/>
      <w:bookmarkEnd w:id="200"/>
      <w:bookmarkEnd w:id="201"/>
      <w:bookmarkEnd w:id="202"/>
      <w:bookmarkEnd w:id="203"/>
      <w:bookmarkEnd w:id="204"/>
      <w:bookmarkEnd w:id="205"/>
      <w:r w:rsidRPr="002526F7">
        <w:rPr>
          <w:lang w:val="es-ES"/>
        </w:rPr>
        <w:t>Las obligaciones de confidencialidad previstas en los dos apartados precedentes no serán de aplicación a aquella Información Confidencial que la Parte Receptora esté obligada a revelar en virtud de la aplicación de una norma jurídica o por mandato de una autoridad judicial o administrativa competente. Cada una de las Partes estará obligada a notificar por escrito a la otra Parte dicha divulgación como mínimo con cinco (5) días de antelación, a menos que tal notificación no esté permitida a tenor de la ley o por mandato de autoridad judicial o administrativa competente.</w:t>
      </w:r>
      <w:bookmarkEnd w:id="206"/>
      <w:bookmarkEnd w:id="207"/>
    </w:p>
    <w:p w14:paraId="518D7B5A" w14:textId="77777777" w:rsidR="000379F8" w:rsidRPr="000379F8" w:rsidRDefault="000379F8" w:rsidP="003673A5">
      <w:pPr>
        <w:pStyle w:val="Level2"/>
        <w:rPr>
          <w:lang w:val="es-ES"/>
        </w:rPr>
      </w:pPr>
      <w:r w:rsidRPr="000379F8">
        <w:rPr>
          <w:lang w:val="es-ES"/>
        </w:rPr>
        <w:t xml:space="preserve">Como parte de las medidas de seguridad para el </w:t>
      </w:r>
      <w:r>
        <w:rPr>
          <w:lang w:val="es-ES"/>
        </w:rPr>
        <w:t xml:space="preserve">manejo de Información Confidencial, las Partes </w:t>
      </w:r>
      <w:r w:rsidRPr="000379F8">
        <w:rPr>
          <w:lang w:val="es-ES"/>
        </w:rPr>
        <w:t>de</w:t>
      </w:r>
      <w:r>
        <w:rPr>
          <w:lang w:val="es-ES"/>
        </w:rPr>
        <w:t>berán</w:t>
      </w:r>
      <w:r w:rsidRPr="000379F8">
        <w:rPr>
          <w:lang w:val="es-ES"/>
        </w:rPr>
        <w:t xml:space="preserve"> man</w:t>
      </w:r>
      <w:r>
        <w:rPr>
          <w:lang w:val="es-ES"/>
        </w:rPr>
        <w:t>tener todos los archivos que la</w:t>
      </w:r>
      <w:r w:rsidRPr="000379F8">
        <w:rPr>
          <w:lang w:val="es-ES"/>
        </w:rPr>
        <w:t xml:space="preserve"> contengan, bajo resguardo, ya sea bajo llave en caso de expedientes físicos, o bien bajo clave en caso de archivos electrónicos, o mediante cualquier otro tipo de contraseña o sello de confianza que limite el acceso </w:t>
      </w:r>
      <w:r>
        <w:rPr>
          <w:lang w:val="es-ES"/>
        </w:rPr>
        <w:t>y manejo de la misma</w:t>
      </w:r>
      <w:r w:rsidRPr="000379F8">
        <w:rPr>
          <w:lang w:val="es-ES"/>
        </w:rPr>
        <w:t>.</w:t>
      </w:r>
      <w:r w:rsidR="00DE7960">
        <w:rPr>
          <w:lang w:val="es-ES"/>
        </w:rPr>
        <w:t xml:space="preserve"> </w:t>
      </w:r>
      <w:r w:rsidRPr="000379F8">
        <w:rPr>
          <w:lang w:val="es-ES"/>
        </w:rPr>
        <w:t xml:space="preserve">Por tanto, </w:t>
      </w:r>
      <w:r>
        <w:rPr>
          <w:lang w:val="es-ES"/>
        </w:rPr>
        <w:t>toda persona</w:t>
      </w:r>
      <w:r w:rsidRPr="000379F8">
        <w:rPr>
          <w:lang w:val="es-ES"/>
        </w:rPr>
        <w:t xml:space="preserve"> que tenga acceso a </w:t>
      </w:r>
      <w:r>
        <w:rPr>
          <w:lang w:val="es-ES"/>
        </w:rPr>
        <w:t>Información Confidencial</w:t>
      </w:r>
      <w:r w:rsidRPr="000379F8">
        <w:rPr>
          <w:lang w:val="es-ES"/>
        </w:rPr>
        <w:t>, deberá adoptar, en todo momento, las medidas de seguridad implementadas por la</w:t>
      </w:r>
      <w:r>
        <w:rPr>
          <w:lang w:val="es-ES"/>
        </w:rPr>
        <w:t>s Partes</w:t>
      </w:r>
      <w:r w:rsidRPr="000379F8">
        <w:rPr>
          <w:lang w:val="es-ES"/>
        </w:rPr>
        <w:t>.</w:t>
      </w:r>
    </w:p>
    <w:p w14:paraId="3BC200AA" w14:textId="77777777" w:rsidR="0075046F" w:rsidRDefault="0075046F" w:rsidP="00F4408E">
      <w:pPr>
        <w:pStyle w:val="Level1"/>
        <w:keepNext/>
        <w:rPr>
          <w:rStyle w:val="Heading1Text"/>
          <w:lang w:val="es-ES"/>
        </w:rPr>
      </w:pPr>
      <w:bookmarkStart w:id="208" w:name="_Toc133146738"/>
      <w:bookmarkStart w:id="209" w:name="_Ref133146809"/>
      <w:bookmarkStart w:id="210" w:name="_Toc431825393"/>
      <w:bookmarkStart w:id="211" w:name="_Ref110777396"/>
      <w:r>
        <w:rPr>
          <w:rStyle w:val="Heading1Text"/>
          <w:lang w:val="es-ES"/>
        </w:rPr>
        <w:t>Auditoría</w:t>
      </w:r>
      <w:r>
        <w:rPr>
          <w:rStyle w:val="Heading1Text"/>
          <w:lang w:val="es-ES"/>
        </w:rPr>
        <w:fldChar w:fldCharType="begin"/>
      </w:r>
      <w:r>
        <w:instrText xml:space="preserve"> TC "</w:instrText>
      </w:r>
      <w:bookmarkStart w:id="212" w:name="_Toc476132561"/>
      <w:r w:rsidRPr="00717F84">
        <w:rPr>
          <w:rStyle w:val="Heading1Text"/>
          <w:lang w:val="es-ES"/>
        </w:rPr>
        <w:instrText>Auditoría</w:instrText>
      </w:r>
      <w:bookmarkEnd w:id="212"/>
      <w:r>
        <w:instrText xml:space="preserve">" \f C \l "1" </w:instrText>
      </w:r>
      <w:r>
        <w:rPr>
          <w:rStyle w:val="Heading1Text"/>
          <w:lang w:val="es-ES"/>
        </w:rPr>
        <w:fldChar w:fldCharType="end"/>
      </w:r>
    </w:p>
    <w:p w14:paraId="1CA052DA" w14:textId="77777777" w:rsidR="0075046F" w:rsidRDefault="0075046F" w:rsidP="0075046F">
      <w:pPr>
        <w:pStyle w:val="Level2"/>
        <w:rPr>
          <w:lang w:val="es-ES"/>
        </w:rPr>
      </w:pPr>
      <w:r>
        <w:rPr>
          <w:lang w:val="es-ES"/>
        </w:rPr>
        <w:t xml:space="preserve">Durante la duración del Contrato y por un periodo de tres (3) años tras la terminación del mismo, el Licenciatario tomará medidas razonables con el fin de mantener un registro completo y actualizado del Uso de PPa que permita verificar el cumplimiento con el presente Contrato. </w:t>
      </w:r>
    </w:p>
    <w:p w14:paraId="4D97278C" w14:textId="77777777" w:rsidR="0075046F" w:rsidRDefault="0075046F" w:rsidP="0075046F">
      <w:pPr>
        <w:pStyle w:val="Level2"/>
        <w:rPr>
          <w:lang w:val="es-ES"/>
        </w:rPr>
      </w:pPr>
      <w:r>
        <w:rPr>
          <w:lang w:val="es-ES"/>
        </w:rPr>
        <w:t xml:space="preserve">Con el límite máximo de una vez cada periodo de doce (12) meses, el </w:t>
      </w:r>
      <w:r w:rsidRPr="0075046F">
        <w:rPr>
          <w:lang w:val="es-ES"/>
        </w:rPr>
        <w:t xml:space="preserve">Licenciatario </w:t>
      </w:r>
      <w:r>
        <w:rPr>
          <w:lang w:val="es-ES"/>
        </w:rPr>
        <w:t>podrá ser requerido para facilitar</w:t>
      </w:r>
      <w:r w:rsidRPr="0075046F">
        <w:rPr>
          <w:lang w:val="es-ES"/>
        </w:rPr>
        <w:t xml:space="preserve"> a </w:t>
      </w:r>
      <w:r>
        <w:rPr>
          <w:lang w:val="es-ES"/>
        </w:rPr>
        <w:t>itwillbe</w:t>
      </w:r>
      <w:r w:rsidRPr="0075046F">
        <w:rPr>
          <w:lang w:val="es-ES"/>
        </w:rPr>
        <w:t xml:space="preserve"> o a los auditores que sean designados por ésta (en su caso) el acceso a las instalaciones </w:t>
      </w:r>
      <w:r>
        <w:rPr>
          <w:lang w:val="es-ES"/>
        </w:rPr>
        <w:t xml:space="preserve">y/o documentación </w:t>
      </w:r>
      <w:r w:rsidRPr="0075046F">
        <w:rPr>
          <w:lang w:val="es-ES"/>
        </w:rPr>
        <w:t>del Licenciatario, durante el tiempo y con el preaviso que sean razonables, para verificar el cumplimiento por el Licenciatario de los términos y condiciones de este Contrato.</w:t>
      </w:r>
      <w:r>
        <w:rPr>
          <w:lang w:val="es-ES"/>
        </w:rPr>
        <w:t xml:space="preserve"> </w:t>
      </w:r>
    </w:p>
    <w:p w14:paraId="3AD50219" w14:textId="77777777" w:rsidR="0075046F" w:rsidRPr="0075046F" w:rsidRDefault="0075046F" w:rsidP="0075046F">
      <w:pPr>
        <w:pStyle w:val="Body2"/>
        <w:rPr>
          <w:lang w:val="es-ES"/>
        </w:rPr>
      </w:pPr>
    </w:p>
    <w:p w14:paraId="18BE4390" w14:textId="77777777" w:rsidR="001442D1" w:rsidRPr="002526F7" w:rsidRDefault="001442D1" w:rsidP="00F4408E">
      <w:pPr>
        <w:pStyle w:val="Level1"/>
        <w:keepNext/>
        <w:rPr>
          <w:rStyle w:val="Heading1Text"/>
          <w:lang w:val="es-ES"/>
        </w:rPr>
      </w:pPr>
      <w:r w:rsidRPr="002526F7">
        <w:rPr>
          <w:rStyle w:val="Heading1Text"/>
          <w:lang w:val="es-ES"/>
        </w:rPr>
        <w:lastRenderedPageBreak/>
        <w:t>Cesión</w:t>
      </w:r>
      <w:bookmarkEnd w:id="208"/>
      <w:bookmarkEnd w:id="209"/>
      <w:bookmarkEnd w:id="210"/>
      <w:r w:rsidR="00F4408E">
        <w:rPr>
          <w:rStyle w:val="Heading1Text"/>
          <w:lang w:val="es-ES"/>
        </w:rPr>
        <w:fldChar w:fldCharType="begin"/>
      </w:r>
      <w:r w:rsidR="00F4408E" w:rsidRPr="0075046F">
        <w:rPr>
          <w:lang w:val="es-ES_tradnl"/>
        </w:rPr>
        <w:instrText xml:space="preserve"> TC "</w:instrText>
      </w:r>
      <w:bookmarkStart w:id="213" w:name="_Toc476132562"/>
      <w:r w:rsidR="00F4408E" w:rsidRPr="00A66B84">
        <w:rPr>
          <w:rStyle w:val="Heading1Text"/>
          <w:lang w:val="es-ES"/>
        </w:rPr>
        <w:instrText>Cesión</w:instrText>
      </w:r>
      <w:bookmarkEnd w:id="213"/>
      <w:r w:rsidR="00F4408E" w:rsidRPr="0075046F">
        <w:rPr>
          <w:lang w:val="es-ES_tradnl"/>
        </w:rPr>
        <w:instrText xml:space="preserve">" \f C \l "1" </w:instrText>
      </w:r>
      <w:r w:rsidR="00F4408E">
        <w:rPr>
          <w:rStyle w:val="Heading1Text"/>
          <w:lang w:val="es-ES"/>
        </w:rPr>
        <w:fldChar w:fldCharType="end"/>
      </w:r>
    </w:p>
    <w:p w14:paraId="5632B3EB" w14:textId="77777777" w:rsidR="001442D1" w:rsidRDefault="0075046F" w:rsidP="0075046F">
      <w:pPr>
        <w:pStyle w:val="Level2"/>
        <w:rPr>
          <w:lang w:val="es-ES"/>
        </w:rPr>
      </w:pPr>
      <w:bookmarkStart w:id="214" w:name="_Toc133146739"/>
      <w:bookmarkEnd w:id="211"/>
      <w:r>
        <w:rPr>
          <w:lang w:val="es-ES"/>
        </w:rPr>
        <w:t>itwillbe</w:t>
      </w:r>
      <w:r w:rsidRPr="002526F7">
        <w:rPr>
          <w:lang w:val="es-ES"/>
        </w:rPr>
        <w:t xml:space="preserve"> podrá ceder </w:t>
      </w:r>
      <w:r>
        <w:rPr>
          <w:lang w:val="es-ES"/>
        </w:rPr>
        <w:t>y</w:t>
      </w:r>
      <w:r w:rsidRPr="002526F7">
        <w:rPr>
          <w:lang w:val="es-ES"/>
        </w:rPr>
        <w:t xml:space="preserve"> transferir la totalidad o una parte de sus derechos u obligaciones bajo este Contrato a </w:t>
      </w:r>
      <w:r>
        <w:rPr>
          <w:lang w:val="es-ES"/>
        </w:rPr>
        <w:t>un</w:t>
      </w:r>
      <w:r w:rsidRPr="002526F7">
        <w:rPr>
          <w:lang w:val="es-ES"/>
        </w:rPr>
        <w:t xml:space="preserve"> Tercero sin </w:t>
      </w:r>
      <w:r>
        <w:rPr>
          <w:lang w:val="es-ES"/>
        </w:rPr>
        <w:t>necesidad de contar con el</w:t>
      </w:r>
      <w:r w:rsidRPr="002526F7">
        <w:rPr>
          <w:lang w:val="es-ES"/>
        </w:rPr>
        <w:t xml:space="preserve"> consentimiento previo y por escrito de</w:t>
      </w:r>
      <w:r>
        <w:rPr>
          <w:lang w:val="es-ES"/>
        </w:rPr>
        <w:t xml:space="preserve"> Licenciatario</w:t>
      </w:r>
      <w:bookmarkEnd w:id="214"/>
      <w:r>
        <w:rPr>
          <w:lang w:val="es-ES"/>
        </w:rPr>
        <w:t>.</w:t>
      </w:r>
    </w:p>
    <w:p w14:paraId="722D1895" w14:textId="77777777" w:rsidR="0075046F" w:rsidRPr="0075046F" w:rsidRDefault="0075046F" w:rsidP="0075046F">
      <w:pPr>
        <w:pStyle w:val="Level2"/>
        <w:rPr>
          <w:lang w:val="es-ES"/>
        </w:rPr>
      </w:pPr>
      <w:r w:rsidRPr="0075046F">
        <w:rPr>
          <w:lang w:val="es-ES"/>
        </w:rPr>
        <w:t>El Licenciatario no podrá ceder ni transferir la totalidad o una parte de sus derechos u obligaciones bajo este Contrato a ningún Tercero sin el consentimiento previo y por escrito de itwillbe, no pudiéndose rechazar dicho consentimiento sin causa justificada.</w:t>
      </w:r>
    </w:p>
    <w:p w14:paraId="471500A4" w14:textId="77777777" w:rsidR="001442D1" w:rsidRPr="002526F7" w:rsidRDefault="00477DC9" w:rsidP="00994F37">
      <w:pPr>
        <w:pStyle w:val="Level1"/>
        <w:keepNext/>
        <w:rPr>
          <w:lang w:val="es-ES"/>
        </w:rPr>
      </w:pPr>
      <w:bookmarkStart w:id="215" w:name="_Toc133146741"/>
      <w:bookmarkStart w:id="216" w:name="_Ref133146810"/>
      <w:bookmarkStart w:id="217" w:name="_Toc431825394"/>
      <w:bookmarkStart w:id="218" w:name="_Ref1572891"/>
      <w:bookmarkStart w:id="219" w:name="_Ref481407589"/>
      <w:bookmarkStart w:id="220" w:name="_Ref481565681"/>
      <w:bookmarkStart w:id="221" w:name="_Ref490376119"/>
      <w:bookmarkStart w:id="222" w:name="_Ref490381391"/>
      <w:bookmarkStart w:id="223" w:name="_Ref1572889"/>
      <w:bookmarkStart w:id="224" w:name="COSTS"/>
      <w:bookmarkStart w:id="225" w:name="_Ref110777430"/>
      <w:r>
        <w:rPr>
          <w:rStyle w:val="Heading1Text"/>
          <w:lang w:val="es-ES"/>
        </w:rPr>
        <w:t>I</w:t>
      </w:r>
      <w:r w:rsidR="001442D1" w:rsidRPr="002526F7">
        <w:rPr>
          <w:rStyle w:val="Heading1Text"/>
          <w:lang w:val="es-ES"/>
        </w:rPr>
        <w:t>ndependencia de las Partes</w:t>
      </w:r>
      <w:bookmarkEnd w:id="215"/>
      <w:bookmarkEnd w:id="216"/>
      <w:bookmarkEnd w:id="217"/>
      <w:r w:rsidR="00F4408E">
        <w:rPr>
          <w:rStyle w:val="Heading1Text"/>
          <w:lang w:val="es-ES"/>
        </w:rPr>
        <w:fldChar w:fldCharType="begin"/>
      </w:r>
      <w:r w:rsidR="00F4408E">
        <w:instrText xml:space="preserve"> TC "</w:instrText>
      </w:r>
      <w:bookmarkStart w:id="226" w:name="_Toc476132563"/>
      <w:r w:rsidR="00F4408E" w:rsidRPr="00954C01">
        <w:rPr>
          <w:rStyle w:val="Heading1Text"/>
          <w:lang w:val="es-ES"/>
        </w:rPr>
        <w:instrText>Independencia de las Partes</w:instrText>
      </w:r>
      <w:bookmarkEnd w:id="226"/>
      <w:r w:rsidR="00F4408E">
        <w:instrText xml:space="preserve">" \f C \l "1" </w:instrText>
      </w:r>
      <w:r w:rsidR="00F4408E">
        <w:rPr>
          <w:rStyle w:val="Heading1Text"/>
          <w:lang w:val="es-ES"/>
        </w:rPr>
        <w:fldChar w:fldCharType="end"/>
      </w:r>
    </w:p>
    <w:bookmarkEnd w:id="218"/>
    <w:bookmarkEnd w:id="219"/>
    <w:bookmarkEnd w:id="220"/>
    <w:bookmarkEnd w:id="221"/>
    <w:bookmarkEnd w:id="222"/>
    <w:bookmarkEnd w:id="223"/>
    <w:bookmarkEnd w:id="224"/>
    <w:bookmarkEnd w:id="225"/>
    <w:p w14:paraId="0BC67ECE" w14:textId="77777777" w:rsidR="001442D1" w:rsidRPr="002526F7" w:rsidRDefault="001442D1">
      <w:pPr>
        <w:pStyle w:val="Body2"/>
        <w:spacing w:after="200"/>
        <w:rPr>
          <w:lang w:val="es-ES"/>
        </w:rPr>
      </w:pPr>
      <w:r w:rsidRPr="002526F7">
        <w:rPr>
          <w:lang w:val="es-ES"/>
        </w:rPr>
        <w:t>Las Partes actuarán en todo momento con total independencia por lo que ninguna cláusula del Contrato podrá interpretarse de modo que se infiera de ella la creación de una filial o empresa común o de una sociedad de hecho.</w:t>
      </w:r>
    </w:p>
    <w:p w14:paraId="58FB558A" w14:textId="77777777" w:rsidR="001442D1" w:rsidRPr="002526F7" w:rsidRDefault="001442D1" w:rsidP="00994F37">
      <w:pPr>
        <w:pStyle w:val="Level1"/>
        <w:keepNext/>
        <w:rPr>
          <w:rStyle w:val="Heading1Text"/>
          <w:lang w:val="es-ES"/>
        </w:rPr>
      </w:pPr>
      <w:bookmarkStart w:id="227" w:name="_Toc133146743"/>
      <w:bookmarkStart w:id="228" w:name="_Ref133146812"/>
      <w:bookmarkStart w:id="229" w:name="_Toc431825395"/>
      <w:r w:rsidRPr="002526F7">
        <w:rPr>
          <w:b/>
          <w:smallCaps/>
          <w:lang w:val="es-ES"/>
        </w:rPr>
        <w:t>Integridad del Contrato</w:t>
      </w:r>
      <w:bookmarkEnd w:id="227"/>
      <w:bookmarkEnd w:id="228"/>
      <w:bookmarkEnd w:id="229"/>
      <w:r w:rsidR="00F4408E">
        <w:rPr>
          <w:b/>
          <w:smallCaps/>
          <w:lang w:val="es-ES"/>
        </w:rPr>
        <w:fldChar w:fldCharType="begin"/>
      </w:r>
      <w:r w:rsidR="00F4408E">
        <w:instrText xml:space="preserve"> TC "</w:instrText>
      </w:r>
      <w:bookmarkStart w:id="230" w:name="_Toc476132564"/>
      <w:r w:rsidR="00F4408E" w:rsidRPr="005D3E41">
        <w:rPr>
          <w:b/>
          <w:smallCaps/>
          <w:lang w:val="es-ES"/>
        </w:rPr>
        <w:instrText>Integridad del Contrato</w:instrText>
      </w:r>
      <w:bookmarkEnd w:id="230"/>
      <w:r w:rsidR="00F4408E">
        <w:instrText xml:space="preserve">" \f C \l "1" </w:instrText>
      </w:r>
      <w:r w:rsidR="00F4408E">
        <w:rPr>
          <w:b/>
          <w:smallCaps/>
          <w:lang w:val="es-ES"/>
        </w:rPr>
        <w:fldChar w:fldCharType="end"/>
      </w:r>
    </w:p>
    <w:p w14:paraId="3D0D6B85" w14:textId="77777777" w:rsidR="001442D1" w:rsidRPr="002526F7" w:rsidRDefault="001442D1">
      <w:pPr>
        <w:pStyle w:val="Level2"/>
        <w:rPr>
          <w:lang w:val="es-ES"/>
        </w:rPr>
      </w:pPr>
      <w:bookmarkStart w:id="231" w:name="_Toc133146744"/>
      <w:r w:rsidRPr="002526F7">
        <w:rPr>
          <w:lang w:val="es-ES"/>
        </w:rPr>
        <w:t>Cada una de las Partes reconoce que</w:t>
      </w:r>
      <w:bookmarkEnd w:id="231"/>
      <w:r w:rsidRPr="002526F7">
        <w:rPr>
          <w:lang w:val="es-ES"/>
        </w:rPr>
        <w:t xml:space="preserve"> </w:t>
      </w:r>
      <w:bookmarkStart w:id="232" w:name="_Ref110777438"/>
      <w:r w:rsidRPr="002526F7">
        <w:rPr>
          <w:lang w:val="es-ES"/>
        </w:rPr>
        <w:t>no ha entablado la presente relación contractual sobre la base de ninguna información o declaración realizada por la otra Parte, o por cuenta de ésta, que no se haya previsto expresamente en este Contrato.</w:t>
      </w:r>
    </w:p>
    <w:bookmarkEnd w:id="232"/>
    <w:p w14:paraId="46E2A5BB" w14:textId="77777777" w:rsidR="001442D1" w:rsidRPr="002526F7" w:rsidRDefault="001442D1">
      <w:pPr>
        <w:pStyle w:val="Level2"/>
        <w:rPr>
          <w:lang w:val="es-ES"/>
        </w:rPr>
      </w:pPr>
      <w:r w:rsidRPr="002526F7">
        <w:rPr>
          <w:lang w:val="es-ES"/>
        </w:rPr>
        <w:t xml:space="preserve">El presente Contrato representa la totalidad del acuerdo entre las Partes en relación con </w:t>
      </w:r>
      <w:r w:rsidR="00994F37">
        <w:rPr>
          <w:lang w:val="es-ES"/>
        </w:rPr>
        <w:t xml:space="preserve">el otorgamiento de la Licencia </w:t>
      </w:r>
      <w:r w:rsidR="00345599">
        <w:rPr>
          <w:lang w:val="es-ES"/>
        </w:rPr>
        <w:t>PPa</w:t>
      </w:r>
      <w:r w:rsidRPr="002526F7">
        <w:rPr>
          <w:lang w:val="es-ES"/>
        </w:rPr>
        <w:t xml:space="preserve"> por parte de </w:t>
      </w:r>
      <w:r w:rsidR="009D7DF2">
        <w:rPr>
          <w:lang w:val="es-ES"/>
        </w:rPr>
        <w:t>itwillbe</w:t>
      </w:r>
      <w:r w:rsidRPr="002526F7">
        <w:rPr>
          <w:lang w:val="es-ES"/>
        </w:rPr>
        <w:t xml:space="preserve"> y reemplaza a todas las comunicaciones y documentos intercambiados por las Partes antes de su firma en relación con este particular.</w:t>
      </w:r>
    </w:p>
    <w:p w14:paraId="7FFCDDA8" w14:textId="77777777" w:rsidR="001442D1" w:rsidRPr="002526F7" w:rsidRDefault="00AE059E" w:rsidP="00C334A2">
      <w:pPr>
        <w:pStyle w:val="Level1"/>
        <w:keepNext/>
        <w:rPr>
          <w:rStyle w:val="Heading1Text"/>
          <w:lang w:val="es-ES"/>
        </w:rPr>
      </w:pPr>
      <w:bookmarkStart w:id="233" w:name="_Toc431825396"/>
      <w:bookmarkStart w:id="234" w:name="_Ref486690202"/>
      <w:bookmarkStart w:id="235" w:name="_Ref481407650"/>
      <w:bookmarkStart w:id="236" w:name="_Ref490376111"/>
      <w:bookmarkStart w:id="237" w:name="_Ref490378647"/>
      <w:bookmarkStart w:id="238" w:name="_Ref490381303"/>
      <w:bookmarkStart w:id="239" w:name="_Ref110777449"/>
      <w:r w:rsidRPr="002526F7">
        <w:rPr>
          <w:rStyle w:val="Heading1Text"/>
          <w:lang w:val="es-ES"/>
        </w:rPr>
        <w:t>Divisibilidad</w:t>
      </w:r>
      <w:bookmarkEnd w:id="233"/>
      <w:r w:rsidR="00F4408E">
        <w:rPr>
          <w:rStyle w:val="Heading1Text"/>
          <w:lang w:val="es-ES"/>
        </w:rPr>
        <w:fldChar w:fldCharType="begin"/>
      </w:r>
      <w:r w:rsidR="00F4408E">
        <w:instrText xml:space="preserve"> TC "</w:instrText>
      </w:r>
      <w:bookmarkStart w:id="240" w:name="_Toc476132565"/>
      <w:r w:rsidR="00F4408E" w:rsidRPr="00877BE9">
        <w:rPr>
          <w:rStyle w:val="Heading1Text"/>
          <w:lang w:val="es-ES"/>
        </w:rPr>
        <w:instrText>Divisibilidad</w:instrText>
      </w:r>
      <w:bookmarkEnd w:id="240"/>
      <w:r w:rsidR="00F4408E">
        <w:instrText xml:space="preserve">" \f C \l "1" </w:instrText>
      </w:r>
      <w:r w:rsidR="00F4408E">
        <w:rPr>
          <w:rStyle w:val="Heading1Text"/>
          <w:lang w:val="es-ES"/>
        </w:rPr>
        <w:fldChar w:fldCharType="end"/>
      </w:r>
    </w:p>
    <w:p w14:paraId="22D0775C" w14:textId="77777777" w:rsidR="001442D1" w:rsidRPr="002526F7" w:rsidRDefault="001442D1">
      <w:pPr>
        <w:pStyle w:val="Body2"/>
        <w:rPr>
          <w:lang w:val="es-ES"/>
        </w:rPr>
      </w:pPr>
      <w:bookmarkStart w:id="241" w:name="_Toc133146750"/>
      <w:bookmarkStart w:id="242" w:name="_Ref110777502"/>
      <w:bookmarkStart w:id="243" w:name="_Ref76543612"/>
      <w:bookmarkEnd w:id="234"/>
      <w:bookmarkEnd w:id="235"/>
      <w:bookmarkEnd w:id="236"/>
      <w:bookmarkEnd w:id="237"/>
      <w:bookmarkEnd w:id="238"/>
      <w:bookmarkEnd w:id="239"/>
      <w:r w:rsidRPr="002526F7">
        <w:rPr>
          <w:lang w:val="es-ES"/>
        </w:rPr>
        <w:t>En el caso de que cualquier disposición del presente Contrato sea declarada nula o inaplicable, ya sea en su totalidad o en parte, como consecuencia de la aplicación de una norma jurídica vigente o de una decisión judicial firme, dicha disposición será modificada en lo que sea necesario para que sea válida o, de no ser posible tal modificación, se tendrá por no puesta, sin que por ello comporte la nulidad del presente Contrato ni altere la validez de las demás disposiciones</w:t>
      </w:r>
      <w:r w:rsidR="00157AC1" w:rsidRPr="002526F7">
        <w:rPr>
          <w:lang w:val="es-ES"/>
        </w:rPr>
        <w:t xml:space="preserve"> que permaneciesen aplicables</w:t>
      </w:r>
      <w:r w:rsidRPr="002526F7">
        <w:rPr>
          <w:lang w:val="es-ES"/>
        </w:rPr>
        <w:t>.</w:t>
      </w:r>
      <w:bookmarkEnd w:id="241"/>
    </w:p>
    <w:p w14:paraId="327FCBAE" w14:textId="77777777" w:rsidR="003C3D2D" w:rsidRDefault="003C3D2D" w:rsidP="00145589">
      <w:pPr>
        <w:pStyle w:val="Level1"/>
        <w:keepNext/>
        <w:rPr>
          <w:rStyle w:val="Heading1Text"/>
          <w:lang w:val="es-ES"/>
        </w:rPr>
      </w:pPr>
      <w:bookmarkStart w:id="244" w:name="_Toc133146754"/>
      <w:bookmarkStart w:id="245" w:name="_Ref133146816"/>
      <w:bookmarkStart w:id="246" w:name="_Toc431825397"/>
      <w:bookmarkEnd w:id="242"/>
      <w:bookmarkEnd w:id="243"/>
      <w:r w:rsidRPr="003C3D2D">
        <w:rPr>
          <w:rStyle w:val="Heading1Text"/>
          <w:lang w:val="es-ES"/>
        </w:rPr>
        <w:t>Notificaciones</w:t>
      </w:r>
      <w:r w:rsidR="00F4408E">
        <w:rPr>
          <w:rStyle w:val="Heading1Text"/>
          <w:lang w:val="es-ES"/>
        </w:rPr>
        <w:fldChar w:fldCharType="begin"/>
      </w:r>
      <w:r w:rsidR="00F4408E">
        <w:instrText xml:space="preserve"> TC "</w:instrText>
      </w:r>
      <w:bookmarkStart w:id="247" w:name="_Toc476132566"/>
      <w:r w:rsidR="00F4408E" w:rsidRPr="005C1585">
        <w:rPr>
          <w:rStyle w:val="Heading1Text"/>
          <w:lang w:val="es-ES"/>
        </w:rPr>
        <w:instrText>Notificaciones</w:instrText>
      </w:r>
      <w:bookmarkEnd w:id="247"/>
      <w:r w:rsidR="00F4408E">
        <w:instrText xml:space="preserve">" \f C \l "1" </w:instrText>
      </w:r>
      <w:r w:rsidR="00F4408E">
        <w:rPr>
          <w:rStyle w:val="Heading1Text"/>
          <w:lang w:val="es-ES"/>
        </w:rPr>
        <w:fldChar w:fldCharType="end"/>
      </w:r>
    </w:p>
    <w:p w14:paraId="6BB5A215" w14:textId="77777777" w:rsidR="00FA10AF" w:rsidRDefault="00FA10AF" w:rsidP="00FA10AF">
      <w:pPr>
        <w:pStyle w:val="Level2"/>
        <w:rPr>
          <w:lang w:val="es-ES"/>
        </w:rPr>
      </w:pPr>
      <w:r w:rsidRPr="002526F7">
        <w:rPr>
          <w:lang w:val="es-ES"/>
        </w:rPr>
        <w:t>Cualquier notificación que deba remitirse en virtud del presente Contrato</w:t>
      </w:r>
      <w:r>
        <w:rPr>
          <w:lang w:val="es-ES"/>
        </w:rPr>
        <w:t xml:space="preserve"> </w:t>
      </w:r>
      <w:r w:rsidRPr="002526F7">
        <w:rPr>
          <w:lang w:val="es-ES"/>
        </w:rPr>
        <w:t>deberá realizarse por escrito</w:t>
      </w:r>
      <w:r>
        <w:rPr>
          <w:lang w:val="es-ES"/>
        </w:rPr>
        <w:t xml:space="preserve">. </w:t>
      </w:r>
    </w:p>
    <w:p w14:paraId="3217F199" w14:textId="77777777" w:rsidR="00FA10AF" w:rsidRDefault="00FA10AF" w:rsidP="00FA10AF">
      <w:pPr>
        <w:pStyle w:val="Level2"/>
        <w:rPr>
          <w:lang w:val="es-ES"/>
        </w:rPr>
      </w:pPr>
      <w:r w:rsidRPr="002526F7">
        <w:rPr>
          <w:lang w:val="es-ES"/>
        </w:rPr>
        <w:t>Todas las notificaciones deberán enviarse por correo</w:t>
      </w:r>
      <w:r>
        <w:rPr>
          <w:lang w:val="es-ES"/>
        </w:rPr>
        <w:t xml:space="preserve"> certificado o por correo electrónico</w:t>
      </w:r>
      <w:r w:rsidRPr="002526F7">
        <w:rPr>
          <w:lang w:val="es-ES"/>
        </w:rPr>
        <w:t xml:space="preserve"> con acuse de recibo</w:t>
      </w:r>
      <w:r>
        <w:rPr>
          <w:lang w:val="es-ES"/>
        </w:rPr>
        <w:t>,</w:t>
      </w:r>
      <w:r w:rsidRPr="002526F7">
        <w:rPr>
          <w:lang w:val="es-ES"/>
        </w:rPr>
        <w:t xml:space="preserve"> a la atención del destinatario indicado a continuación por cada una de las Partes</w:t>
      </w:r>
      <w:r>
        <w:rPr>
          <w:lang w:val="es-ES"/>
        </w:rPr>
        <w:t>:</w:t>
      </w:r>
    </w:p>
    <w:p w14:paraId="5B9C38B2" w14:textId="77777777" w:rsidR="003C3D2D" w:rsidRDefault="003C3D2D" w:rsidP="003C3D2D">
      <w:pPr>
        <w:pStyle w:val="Level3"/>
        <w:rPr>
          <w:lang w:val="es-ES"/>
        </w:rPr>
      </w:pPr>
      <w:r>
        <w:rPr>
          <w:lang w:val="es-ES"/>
        </w:rPr>
        <w:t xml:space="preserve">Por parte de itwillbe: </w:t>
      </w:r>
    </w:p>
    <w:p w14:paraId="1337F4C3" w14:textId="77777777" w:rsidR="00FA10AF" w:rsidRDefault="00FA10AF" w:rsidP="00FA10AF">
      <w:pPr>
        <w:pStyle w:val="Body3"/>
        <w:rPr>
          <w:lang w:val="es-ES"/>
        </w:rPr>
      </w:pPr>
      <w:r>
        <w:rPr>
          <w:lang w:val="es-ES"/>
        </w:rPr>
        <w:t xml:space="preserve">Nombre: </w:t>
      </w:r>
      <w:r w:rsidRPr="0023795A">
        <w:rPr>
          <w:lang w:val="es-ES"/>
        </w:rPr>
        <w:t>[</w:t>
      </w:r>
      <w:r w:rsidRPr="00CB4FEA">
        <w:rPr>
          <w:highlight w:val="yellow"/>
          <w:lang w:val="es-ES"/>
        </w:rPr>
        <w:t>●</w:t>
      </w:r>
      <w:r w:rsidRPr="0023795A">
        <w:rPr>
          <w:lang w:val="es-ES"/>
        </w:rPr>
        <w:t>]</w:t>
      </w:r>
    </w:p>
    <w:p w14:paraId="64B58620" w14:textId="77777777" w:rsidR="00FA10AF" w:rsidRDefault="00FA10AF" w:rsidP="00FA10AF">
      <w:pPr>
        <w:pStyle w:val="Body3"/>
        <w:rPr>
          <w:lang w:val="es-ES"/>
        </w:rPr>
      </w:pPr>
      <w:r>
        <w:rPr>
          <w:lang w:val="es-ES"/>
        </w:rPr>
        <w:t>Dirección:</w:t>
      </w:r>
      <w:r w:rsidRPr="00FA10AF">
        <w:rPr>
          <w:lang w:val="es-ES"/>
        </w:rPr>
        <w:t xml:space="preserve"> </w:t>
      </w:r>
      <w:r w:rsidRPr="0023795A">
        <w:rPr>
          <w:lang w:val="es-ES"/>
        </w:rPr>
        <w:t>[</w:t>
      </w:r>
      <w:r w:rsidRPr="00CB4FEA">
        <w:rPr>
          <w:highlight w:val="yellow"/>
          <w:lang w:val="es-ES"/>
        </w:rPr>
        <w:t>●</w:t>
      </w:r>
      <w:r w:rsidRPr="0023795A">
        <w:rPr>
          <w:lang w:val="es-ES"/>
        </w:rPr>
        <w:t>]</w:t>
      </w:r>
    </w:p>
    <w:p w14:paraId="22E756B0" w14:textId="77777777" w:rsidR="00FA10AF" w:rsidRDefault="00FA10AF" w:rsidP="00FA10AF">
      <w:pPr>
        <w:pStyle w:val="Body3"/>
        <w:rPr>
          <w:lang w:val="es-ES"/>
        </w:rPr>
      </w:pPr>
      <w:r>
        <w:rPr>
          <w:lang w:val="es-ES"/>
        </w:rPr>
        <w:t xml:space="preserve">E-mail: </w:t>
      </w:r>
      <w:r w:rsidRPr="0023795A">
        <w:rPr>
          <w:lang w:val="es-ES"/>
        </w:rPr>
        <w:t>[</w:t>
      </w:r>
      <w:r w:rsidRPr="00CB4FEA">
        <w:rPr>
          <w:highlight w:val="yellow"/>
          <w:lang w:val="es-ES"/>
        </w:rPr>
        <w:t>●</w:t>
      </w:r>
      <w:r w:rsidRPr="0023795A">
        <w:rPr>
          <w:lang w:val="es-ES"/>
        </w:rPr>
        <w:t>]</w:t>
      </w:r>
    </w:p>
    <w:p w14:paraId="1FF56858" w14:textId="77777777" w:rsidR="00FA10AF" w:rsidRDefault="00FA10AF" w:rsidP="00FA10AF">
      <w:pPr>
        <w:pStyle w:val="Level3"/>
        <w:rPr>
          <w:lang w:val="es-ES"/>
        </w:rPr>
      </w:pPr>
      <w:r>
        <w:rPr>
          <w:lang w:val="es-ES"/>
        </w:rPr>
        <w:t xml:space="preserve">Por parte del Licenciatario: </w:t>
      </w:r>
    </w:p>
    <w:p w14:paraId="24B0B99C" w14:textId="77777777" w:rsidR="00FA10AF" w:rsidRDefault="00FA10AF" w:rsidP="00FA10AF">
      <w:pPr>
        <w:pStyle w:val="Body3"/>
        <w:rPr>
          <w:lang w:val="es-ES"/>
        </w:rPr>
      </w:pPr>
      <w:r>
        <w:rPr>
          <w:lang w:val="es-ES"/>
        </w:rPr>
        <w:t xml:space="preserve">Nombre: </w:t>
      </w:r>
      <w:r w:rsidRPr="0023795A">
        <w:rPr>
          <w:lang w:val="es-ES"/>
        </w:rPr>
        <w:t>[</w:t>
      </w:r>
      <w:r w:rsidRPr="00CB4FEA">
        <w:rPr>
          <w:highlight w:val="yellow"/>
          <w:lang w:val="es-ES"/>
        </w:rPr>
        <w:t>●</w:t>
      </w:r>
      <w:r w:rsidRPr="0023795A">
        <w:rPr>
          <w:lang w:val="es-ES"/>
        </w:rPr>
        <w:t>]</w:t>
      </w:r>
    </w:p>
    <w:p w14:paraId="2ACD4DA5" w14:textId="77777777" w:rsidR="00FA10AF" w:rsidRDefault="00FA10AF" w:rsidP="00FA10AF">
      <w:pPr>
        <w:pStyle w:val="Body3"/>
        <w:rPr>
          <w:lang w:val="es-ES"/>
        </w:rPr>
      </w:pPr>
      <w:r>
        <w:rPr>
          <w:lang w:val="es-ES"/>
        </w:rPr>
        <w:t>Dirección:</w:t>
      </w:r>
      <w:r w:rsidRPr="00FA10AF">
        <w:rPr>
          <w:lang w:val="es-ES"/>
        </w:rPr>
        <w:t xml:space="preserve"> </w:t>
      </w:r>
      <w:r w:rsidRPr="0023795A">
        <w:rPr>
          <w:lang w:val="es-ES"/>
        </w:rPr>
        <w:t>[</w:t>
      </w:r>
      <w:r w:rsidRPr="00CB4FEA">
        <w:rPr>
          <w:highlight w:val="yellow"/>
          <w:lang w:val="es-ES"/>
        </w:rPr>
        <w:t>●</w:t>
      </w:r>
      <w:r w:rsidRPr="0023795A">
        <w:rPr>
          <w:lang w:val="es-ES"/>
        </w:rPr>
        <w:t>]</w:t>
      </w:r>
    </w:p>
    <w:p w14:paraId="212880B8" w14:textId="77777777" w:rsidR="00FA10AF" w:rsidRDefault="00FA10AF" w:rsidP="00FA10AF">
      <w:pPr>
        <w:pStyle w:val="Body3"/>
        <w:rPr>
          <w:lang w:val="es-ES"/>
        </w:rPr>
      </w:pPr>
      <w:r>
        <w:rPr>
          <w:lang w:val="es-ES"/>
        </w:rPr>
        <w:lastRenderedPageBreak/>
        <w:t xml:space="preserve">E-mail: </w:t>
      </w:r>
      <w:r w:rsidRPr="0023795A">
        <w:rPr>
          <w:lang w:val="es-ES"/>
        </w:rPr>
        <w:t>[</w:t>
      </w:r>
      <w:r w:rsidRPr="00CB4FEA">
        <w:rPr>
          <w:highlight w:val="yellow"/>
          <w:lang w:val="es-ES"/>
        </w:rPr>
        <w:t>●</w:t>
      </w:r>
      <w:r w:rsidRPr="0023795A">
        <w:rPr>
          <w:lang w:val="es-ES"/>
        </w:rPr>
        <w:t>]</w:t>
      </w:r>
    </w:p>
    <w:p w14:paraId="29DEDB27" w14:textId="77777777" w:rsidR="001442D1" w:rsidRPr="002526F7" w:rsidRDefault="001442D1" w:rsidP="00145589">
      <w:pPr>
        <w:pStyle w:val="Level1"/>
        <w:keepNext/>
        <w:rPr>
          <w:lang w:val="es-ES"/>
        </w:rPr>
      </w:pPr>
      <w:r w:rsidRPr="002526F7">
        <w:rPr>
          <w:rStyle w:val="Heading1Text"/>
          <w:lang w:val="es-ES"/>
        </w:rPr>
        <w:t>Derecho Aplicable y Jurisdicción Competente</w:t>
      </w:r>
      <w:bookmarkEnd w:id="244"/>
      <w:bookmarkEnd w:id="245"/>
      <w:bookmarkEnd w:id="246"/>
      <w:r w:rsidR="00F4408E">
        <w:rPr>
          <w:rStyle w:val="Heading1Text"/>
          <w:lang w:val="es-ES"/>
        </w:rPr>
        <w:fldChar w:fldCharType="begin"/>
      </w:r>
      <w:r w:rsidR="00F4408E" w:rsidRPr="00F4408E">
        <w:rPr>
          <w:lang w:val="es-ES_tradnl"/>
        </w:rPr>
        <w:instrText xml:space="preserve"> TC "</w:instrText>
      </w:r>
      <w:bookmarkStart w:id="248" w:name="_Toc476132567"/>
      <w:r w:rsidR="00F4408E" w:rsidRPr="00252B0B">
        <w:rPr>
          <w:rStyle w:val="Heading1Text"/>
          <w:lang w:val="es-ES"/>
        </w:rPr>
        <w:instrText>Derecho Aplicable y Jurisdicción Competente</w:instrText>
      </w:r>
      <w:bookmarkEnd w:id="248"/>
      <w:r w:rsidR="00F4408E" w:rsidRPr="00F4408E">
        <w:rPr>
          <w:lang w:val="es-ES_tradnl"/>
        </w:rPr>
        <w:instrText xml:space="preserve">" \f C \l "1" </w:instrText>
      </w:r>
      <w:r w:rsidR="00F4408E">
        <w:rPr>
          <w:rStyle w:val="Heading1Text"/>
          <w:lang w:val="es-ES"/>
        </w:rPr>
        <w:fldChar w:fldCharType="end"/>
      </w:r>
    </w:p>
    <w:p w14:paraId="658A2582" w14:textId="77777777" w:rsidR="001442D1" w:rsidRPr="002526F7" w:rsidRDefault="001442D1" w:rsidP="0006025E">
      <w:pPr>
        <w:pStyle w:val="Level2"/>
        <w:rPr>
          <w:lang w:val="es-ES"/>
        </w:rPr>
      </w:pPr>
      <w:bookmarkStart w:id="249" w:name="_Toc133146755"/>
      <w:r w:rsidRPr="002526F7">
        <w:rPr>
          <w:lang w:val="es-ES"/>
        </w:rPr>
        <w:t xml:space="preserve">El presente Contrato se regirá por el derecho </w:t>
      </w:r>
      <w:bookmarkEnd w:id="249"/>
      <w:r w:rsidR="00994F37">
        <w:rPr>
          <w:lang w:val="es-ES"/>
        </w:rPr>
        <w:t>español</w:t>
      </w:r>
      <w:r w:rsidRPr="002526F7">
        <w:rPr>
          <w:lang w:val="es-ES"/>
        </w:rPr>
        <w:t>.</w:t>
      </w:r>
    </w:p>
    <w:p w14:paraId="7FCDCADC" w14:textId="77777777" w:rsidR="00736D91" w:rsidRDefault="001442D1" w:rsidP="00736D91">
      <w:pPr>
        <w:pStyle w:val="Level2"/>
        <w:rPr>
          <w:lang w:val="es-ES"/>
        </w:rPr>
      </w:pPr>
      <w:bookmarkStart w:id="250" w:name="_Toc133146756"/>
      <w:r w:rsidRPr="002526F7">
        <w:rPr>
          <w:lang w:val="es-ES"/>
        </w:rPr>
        <w:t>Cualquier litigio relativo a la formación, interpretación, ejecución o resolución del presente Contrato será sometido a los Ju</w:t>
      </w:r>
      <w:r w:rsidR="00C334A2">
        <w:rPr>
          <w:lang w:val="es-ES"/>
        </w:rPr>
        <w:t>zgados</w:t>
      </w:r>
      <w:r w:rsidRPr="002526F7">
        <w:rPr>
          <w:lang w:val="es-ES"/>
        </w:rPr>
        <w:t xml:space="preserve"> y Tribunales </w:t>
      </w:r>
      <w:bookmarkEnd w:id="250"/>
      <w:r w:rsidR="00994F37">
        <w:rPr>
          <w:lang w:val="es-ES"/>
        </w:rPr>
        <w:t xml:space="preserve">de la </w:t>
      </w:r>
      <w:r w:rsidR="00C334A2">
        <w:rPr>
          <w:lang w:val="es-ES"/>
        </w:rPr>
        <w:t xml:space="preserve">ciudad </w:t>
      </w:r>
      <w:r w:rsidR="00994F37">
        <w:rPr>
          <w:lang w:val="es-ES"/>
        </w:rPr>
        <w:t>de</w:t>
      </w:r>
      <w:r w:rsidR="0006025E">
        <w:rPr>
          <w:lang w:val="es-ES"/>
        </w:rPr>
        <w:t xml:space="preserve"> </w:t>
      </w:r>
      <w:r w:rsidR="00994F37">
        <w:rPr>
          <w:lang w:val="es-ES"/>
        </w:rPr>
        <w:t>Madrid</w:t>
      </w:r>
      <w:r w:rsidR="0006025E">
        <w:rPr>
          <w:lang w:val="es-ES"/>
        </w:rPr>
        <w:t xml:space="preserve"> (</w:t>
      </w:r>
      <w:r w:rsidR="00994F37">
        <w:rPr>
          <w:lang w:val="es-ES"/>
        </w:rPr>
        <w:t>España</w:t>
      </w:r>
      <w:r w:rsidR="0006025E">
        <w:rPr>
          <w:lang w:val="es-ES"/>
        </w:rPr>
        <w:t>)</w:t>
      </w:r>
      <w:r w:rsidRPr="002526F7">
        <w:rPr>
          <w:lang w:val="es-ES"/>
        </w:rPr>
        <w:t>, renunciando las Partes a cualquier otro fuero que pudiera corresponderles</w:t>
      </w:r>
      <w:r w:rsidR="00736D91">
        <w:rPr>
          <w:lang w:val="es-ES"/>
        </w:rPr>
        <w:t xml:space="preserve"> </w:t>
      </w:r>
      <w:r w:rsidR="00736D91" w:rsidRPr="003673A5">
        <w:rPr>
          <w:lang w:val="es-ES"/>
        </w:rPr>
        <w:t>en razón de sus domicilios presentes o futuros</w:t>
      </w:r>
      <w:r w:rsidR="00736D91" w:rsidRPr="005A6F98">
        <w:rPr>
          <w:lang w:val="es-ES"/>
        </w:rPr>
        <w:t>.</w:t>
      </w:r>
    </w:p>
    <w:p w14:paraId="14EC4393" w14:textId="77777777" w:rsidR="00846592" w:rsidRDefault="00846592" w:rsidP="00846592">
      <w:pPr>
        <w:pStyle w:val="Body2"/>
        <w:rPr>
          <w:rFonts w:eastAsia="SimSun"/>
          <w:lang w:val="es-ES"/>
        </w:rPr>
      </w:pPr>
    </w:p>
    <w:p w14:paraId="46E91660" w14:textId="77777777" w:rsidR="001442D1" w:rsidRPr="002526F7" w:rsidRDefault="001442D1" w:rsidP="00846592">
      <w:pPr>
        <w:pStyle w:val="Body2"/>
        <w:rPr>
          <w:rFonts w:eastAsia="SimSun"/>
          <w:lang w:val="es-ES"/>
        </w:rPr>
      </w:pPr>
      <w:r w:rsidRPr="002526F7">
        <w:rPr>
          <w:rFonts w:eastAsia="SimSun"/>
          <w:lang w:val="es-ES"/>
        </w:rPr>
        <w:t xml:space="preserve">En prueba de conformidad con lo arriba mencionado, las Partes firman el presente Contrato en duplicado ejemplar y a un solo efecto en el lugar y fecha indicado en su encabezamiento. </w:t>
      </w:r>
    </w:p>
    <w:tbl>
      <w:tblPr>
        <w:tblW w:w="0" w:type="auto"/>
        <w:tblLook w:val="01E0" w:firstRow="1" w:lastRow="1" w:firstColumn="1" w:lastColumn="1" w:noHBand="0" w:noVBand="0"/>
      </w:tblPr>
      <w:tblGrid>
        <w:gridCol w:w="4536"/>
        <w:gridCol w:w="4537"/>
      </w:tblGrid>
      <w:tr w:rsidR="001442D1" w:rsidRPr="002526F7" w14:paraId="5D08293C" w14:textId="77777777">
        <w:tc>
          <w:tcPr>
            <w:tcW w:w="4605" w:type="dxa"/>
          </w:tcPr>
          <w:p w14:paraId="770C2EA6" w14:textId="77777777" w:rsidR="001442D1" w:rsidRPr="002526F7" w:rsidRDefault="009D7DF2">
            <w:pPr>
              <w:pStyle w:val="Body2"/>
              <w:ind w:left="0"/>
              <w:jc w:val="center"/>
              <w:rPr>
                <w:rStyle w:val="Heading1Text"/>
                <w:lang w:val="es-ES"/>
              </w:rPr>
            </w:pPr>
            <w:r>
              <w:rPr>
                <w:rStyle w:val="Heading1Text"/>
                <w:lang w:val="es-ES"/>
              </w:rPr>
              <w:t>itwillbe</w:t>
            </w:r>
          </w:p>
        </w:tc>
        <w:tc>
          <w:tcPr>
            <w:tcW w:w="4606" w:type="dxa"/>
          </w:tcPr>
          <w:p w14:paraId="296684FA" w14:textId="77777777" w:rsidR="001442D1" w:rsidRPr="002526F7" w:rsidRDefault="005A4BEA">
            <w:pPr>
              <w:pStyle w:val="Body2"/>
              <w:ind w:left="0"/>
              <w:jc w:val="center"/>
              <w:rPr>
                <w:rStyle w:val="Heading1Text"/>
                <w:lang w:val="es-ES"/>
              </w:rPr>
            </w:pPr>
            <w:r>
              <w:rPr>
                <w:rStyle w:val="Heading1Text"/>
                <w:lang w:val="es-ES"/>
              </w:rPr>
              <w:t>el Licenciatario</w:t>
            </w:r>
          </w:p>
        </w:tc>
      </w:tr>
      <w:tr w:rsidR="001442D1" w:rsidRPr="002526F7" w14:paraId="1DE4BC6A" w14:textId="77777777">
        <w:tc>
          <w:tcPr>
            <w:tcW w:w="4605" w:type="dxa"/>
          </w:tcPr>
          <w:p w14:paraId="1D22C867" w14:textId="77777777" w:rsidR="001442D1" w:rsidRPr="002526F7" w:rsidRDefault="001442D1">
            <w:pPr>
              <w:pStyle w:val="Body2"/>
              <w:ind w:left="0"/>
              <w:rPr>
                <w:rFonts w:eastAsia="SimSun"/>
                <w:lang w:val="es-ES"/>
              </w:rPr>
            </w:pPr>
          </w:p>
          <w:p w14:paraId="5A6ED695" w14:textId="77777777" w:rsidR="001442D1" w:rsidRPr="002526F7" w:rsidRDefault="001442D1">
            <w:pPr>
              <w:pStyle w:val="Body2"/>
              <w:ind w:left="0"/>
              <w:rPr>
                <w:rFonts w:eastAsia="SimSun"/>
                <w:lang w:val="es-ES"/>
              </w:rPr>
            </w:pPr>
          </w:p>
          <w:p w14:paraId="692AF0B0" w14:textId="77777777" w:rsidR="001442D1" w:rsidRPr="002526F7" w:rsidRDefault="001442D1">
            <w:pPr>
              <w:pStyle w:val="Body2"/>
              <w:ind w:left="0"/>
              <w:rPr>
                <w:rFonts w:eastAsia="SimSun"/>
                <w:lang w:val="es-ES"/>
              </w:rPr>
            </w:pPr>
            <w:r w:rsidRPr="002526F7">
              <w:rPr>
                <w:rFonts w:eastAsia="SimSun"/>
                <w:lang w:val="es-ES"/>
              </w:rPr>
              <w:t>_____________________________________</w:t>
            </w:r>
          </w:p>
        </w:tc>
        <w:tc>
          <w:tcPr>
            <w:tcW w:w="4606" w:type="dxa"/>
          </w:tcPr>
          <w:p w14:paraId="2F60729F" w14:textId="77777777" w:rsidR="001442D1" w:rsidRPr="002526F7" w:rsidRDefault="001442D1">
            <w:pPr>
              <w:pStyle w:val="Body2"/>
              <w:ind w:left="0"/>
              <w:rPr>
                <w:rFonts w:eastAsia="SimSun"/>
                <w:lang w:val="es-ES"/>
              </w:rPr>
            </w:pPr>
          </w:p>
          <w:p w14:paraId="2219F9B5" w14:textId="77777777" w:rsidR="001442D1" w:rsidRPr="002526F7" w:rsidRDefault="001442D1">
            <w:pPr>
              <w:pStyle w:val="Body2"/>
              <w:ind w:left="0"/>
              <w:rPr>
                <w:rFonts w:eastAsia="SimSun"/>
                <w:lang w:val="es-ES"/>
              </w:rPr>
            </w:pPr>
          </w:p>
          <w:p w14:paraId="598D5438" w14:textId="77777777" w:rsidR="001442D1" w:rsidRPr="002526F7" w:rsidRDefault="001442D1">
            <w:pPr>
              <w:pStyle w:val="Body2"/>
              <w:ind w:left="0"/>
              <w:rPr>
                <w:rFonts w:eastAsia="SimSun"/>
                <w:lang w:val="es-ES"/>
              </w:rPr>
            </w:pPr>
            <w:r w:rsidRPr="002526F7">
              <w:rPr>
                <w:rFonts w:eastAsia="SimSun"/>
                <w:lang w:val="es-ES"/>
              </w:rPr>
              <w:t>_____________________________________</w:t>
            </w:r>
          </w:p>
        </w:tc>
      </w:tr>
      <w:tr w:rsidR="001442D1" w:rsidRPr="002526F7" w14:paraId="66229EE7" w14:textId="77777777">
        <w:tc>
          <w:tcPr>
            <w:tcW w:w="4605" w:type="dxa"/>
          </w:tcPr>
          <w:p w14:paraId="6B1D00B4" w14:textId="77777777" w:rsidR="001442D1" w:rsidRPr="002526F7" w:rsidRDefault="001442D1">
            <w:pPr>
              <w:pStyle w:val="Body2"/>
              <w:ind w:left="0"/>
              <w:rPr>
                <w:rFonts w:eastAsia="SimSun"/>
                <w:lang w:val="es-ES"/>
              </w:rPr>
            </w:pPr>
            <w:r w:rsidRPr="002526F7">
              <w:rPr>
                <w:rFonts w:eastAsia="SimSun"/>
                <w:lang w:val="es-ES"/>
              </w:rPr>
              <w:t xml:space="preserve">Nombre: </w:t>
            </w:r>
          </w:p>
        </w:tc>
        <w:tc>
          <w:tcPr>
            <w:tcW w:w="4606" w:type="dxa"/>
          </w:tcPr>
          <w:p w14:paraId="52B0DD32" w14:textId="77777777" w:rsidR="001442D1" w:rsidRPr="002526F7" w:rsidRDefault="001442D1">
            <w:pPr>
              <w:pStyle w:val="Body2"/>
              <w:ind w:left="0"/>
              <w:rPr>
                <w:rFonts w:eastAsia="SimSun"/>
                <w:lang w:val="es-ES"/>
              </w:rPr>
            </w:pPr>
            <w:r w:rsidRPr="002526F7">
              <w:rPr>
                <w:rFonts w:eastAsia="SimSun"/>
                <w:lang w:val="es-ES"/>
              </w:rPr>
              <w:t xml:space="preserve">Nombre: </w:t>
            </w:r>
          </w:p>
        </w:tc>
      </w:tr>
      <w:tr w:rsidR="001442D1" w:rsidRPr="002526F7" w14:paraId="461D62F1" w14:textId="77777777">
        <w:tc>
          <w:tcPr>
            <w:tcW w:w="4605" w:type="dxa"/>
          </w:tcPr>
          <w:p w14:paraId="5936F8A8" w14:textId="77777777" w:rsidR="001442D1" w:rsidRPr="002526F7" w:rsidRDefault="001442D1">
            <w:pPr>
              <w:pStyle w:val="Body2"/>
              <w:ind w:left="0"/>
              <w:rPr>
                <w:rFonts w:eastAsia="SimSun"/>
                <w:lang w:val="es-ES"/>
              </w:rPr>
            </w:pPr>
            <w:r w:rsidRPr="002526F7">
              <w:rPr>
                <w:rFonts w:eastAsia="SimSun"/>
                <w:lang w:val="es-ES"/>
              </w:rPr>
              <w:t xml:space="preserve">Cargo: </w:t>
            </w:r>
          </w:p>
        </w:tc>
        <w:tc>
          <w:tcPr>
            <w:tcW w:w="4606" w:type="dxa"/>
          </w:tcPr>
          <w:p w14:paraId="2CEE1EB9" w14:textId="77777777" w:rsidR="001442D1" w:rsidRPr="002526F7" w:rsidRDefault="001442D1">
            <w:pPr>
              <w:pStyle w:val="Body2"/>
              <w:ind w:left="0"/>
              <w:rPr>
                <w:rFonts w:eastAsia="SimSun"/>
                <w:lang w:val="es-ES"/>
              </w:rPr>
            </w:pPr>
            <w:r w:rsidRPr="002526F7">
              <w:rPr>
                <w:rFonts w:eastAsia="SimSun"/>
                <w:lang w:val="es-ES"/>
              </w:rPr>
              <w:t xml:space="preserve">Cargo: </w:t>
            </w:r>
          </w:p>
        </w:tc>
      </w:tr>
    </w:tbl>
    <w:p w14:paraId="7069992E" w14:textId="77777777" w:rsidR="001442D1" w:rsidRPr="002526F7" w:rsidRDefault="001442D1">
      <w:pPr>
        <w:pStyle w:val="Level1"/>
        <w:keepNext/>
        <w:numPr>
          <w:ilvl w:val="0"/>
          <w:numId w:val="0"/>
        </w:numPr>
        <w:jc w:val="center"/>
        <w:rPr>
          <w:rStyle w:val="Heading1Text"/>
          <w:rFonts w:eastAsia="SimSun"/>
          <w:lang w:val="es-ES"/>
        </w:rPr>
      </w:pPr>
      <w:r w:rsidRPr="002526F7">
        <w:rPr>
          <w:rStyle w:val="Heading1Text"/>
          <w:rFonts w:eastAsia="SimSun"/>
          <w:lang w:val="es-ES"/>
        </w:rPr>
        <w:br w:type="page"/>
      </w:r>
    </w:p>
    <w:p w14:paraId="1E266D8D" w14:textId="77777777" w:rsidR="0006025E" w:rsidRPr="0006025E" w:rsidRDefault="0006025E">
      <w:pPr>
        <w:pStyle w:val="Level1"/>
        <w:keepNext/>
        <w:numPr>
          <w:ilvl w:val="0"/>
          <w:numId w:val="0"/>
        </w:numPr>
        <w:jc w:val="center"/>
        <w:rPr>
          <w:rStyle w:val="Heading1Text"/>
          <w:sz w:val="24"/>
          <w:lang w:val="es-ES"/>
        </w:rPr>
      </w:pPr>
      <w:bookmarkStart w:id="251" w:name="_Toc431825398"/>
      <w:r w:rsidRPr="0006025E">
        <w:rPr>
          <w:rStyle w:val="Heading1Text"/>
          <w:sz w:val="24"/>
          <w:lang w:val="es-ES"/>
        </w:rPr>
        <w:lastRenderedPageBreak/>
        <w:t>Anexo I</w:t>
      </w:r>
      <w:bookmarkEnd w:id="251"/>
      <w:r w:rsidR="001442D1" w:rsidRPr="0006025E">
        <w:rPr>
          <w:rStyle w:val="Heading1Text"/>
          <w:sz w:val="24"/>
          <w:lang w:val="es-ES"/>
        </w:rPr>
        <w:t xml:space="preserve"> </w:t>
      </w:r>
    </w:p>
    <w:p w14:paraId="43458D2B" w14:textId="77777777" w:rsidR="001442D1" w:rsidRPr="0006025E" w:rsidRDefault="001442D1">
      <w:pPr>
        <w:pStyle w:val="Level1"/>
        <w:keepNext/>
        <w:numPr>
          <w:ilvl w:val="0"/>
          <w:numId w:val="0"/>
        </w:numPr>
        <w:jc w:val="center"/>
        <w:rPr>
          <w:rStyle w:val="Heading1Text"/>
          <w:sz w:val="24"/>
          <w:lang w:val="es-ES"/>
        </w:rPr>
      </w:pPr>
      <w:bookmarkStart w:id="252" w:name="_Toc431825399"/>
      <w:r w:rsidRPr="0006025E">
        <w:rPr>
          <w:rStyle w:val="Heading1Text"/>
          <w:sz w:val="24"/>
          <w:lang w:val="es-ES"/>
        </w:rPr>
        <w:t>Descripción de</w:t>
      </w:r>
      <w:r w:rsidR="0006025E" w:rsidRPr="0006025E">
        <w:rPr>
          <w:rStyle w:val="Heading1Text"/>
          <w:sz w:val="24"/>
          <w:lang w:val="es-ES"/>
        </w:rPr>
        <w:t xml:space="preserve"> </w:t>
      </w:r>
      <w:r w:rsidR="00345599">
        <w:rPr>
          <w:rStyle w:val="Heading1Text"/>
          <w:sz w:val="24"/>
          <w:lang w:val="es-ES"/>
        </w:rPr>
        <w:t>PPa</w:t>
      </w:r>
      <w:bookmarkEnd w:id="252"/>
      <w:r w:rsidR="00F4408E">
        <w:rPr>
          <w:rStyle w:val="Heading1Text"/>
          <w:sz w:val="24"/>
          <w:lang w:val="es-ES"/>
        </w:rPr>
        <w:fldChar w:fldCharType="begin"/>
      </w:r>
      <w:r w:rsidR="00F4408E">
        <w:instrText xml:space="preserve"> TC "</w:instrText>
      </w:r>
      <w:bookmarkStart w:id="253" w:name="_Toc476132568"/>
      <w:r w:rsidR="00F4408E" w:rsidRPr="00C416F2">
        <w:rPr>
          <w:rStyle w:val="Heading1Text"/>
          <w:sz w:val="24"/>
          <w:lang w:val="es-ES"/>
        </w:rPr>
        <w:instrText>Anexo I</w:instrText>
      </w:r>
      <w:bookmarkEnd w:id="253"/>
      <w:r w:rsidR="00F4408E">
        <w:instrText xml:space="preserve">" \f C \l "1" </w:instrText>
      </w:r>
      <w:r w:rsidR="00F4408E">
        <w:rPr>
          <w:rStyle w:val="Heading1Text"/>
          <w:sz w:val="24"/>
          <w:lang w:val="es-ES"/>
        </w:rPr>
        <w:fldChar w:fldCharType="end"/>
      </w:r>
    </w:p>
    <w:p w14:paraId="5E458761" w14:textId="77777777" w:rsidR="0006025E" w:rsidRPr="0006025E" w:rsidRDefault="0006025E" w:rsidP="0006025E">
      <w:pPr>
        <w:pStyle w:val="Body2"/>
        <w:rPr>
          <w:lang w:val="es-ES"/>
        </w:rPr>
      </w:pPr>
    </w:p>
    <w:p w14:paraId="2C678F7F" w14:textId="77777777" w:rsidR="002000B7" w:rsidRPr="002526F7" w:rsidRDefault="002000B7" w:rsidP="002000B7">
      <w:pPr>
        <w:pStyle w:val="Body2"/>
        <w:rPr>
          <w:lang w:val="es-ES_tradnl"/>
        </w:rPr>
      </w:pPr>
    </w:p>
    <w:p w14:paraId="1BF8CD43" w14:textId="77777777" w:rsidR="004F6094" w:rsidRPr="002526F7" w:rsidRDefault="004F6094" w:rsidP="004F6094">
      <w:pPr>
        <w:pStyle w:val="Body2"/>
        <w:rPr>
          <w:highlight w:val="yellow"/>
          <w:lang w:val="es-ES_tradnl"/>
        </w:rPr>
      </w:pPr>
    </w:p>
    <w:p w14:paraId="32E739D0" w14:textId="77777777" w:rsidR="006E6C26" w:rsidRPr="002526F7" w:rsidRDefault="006E6C26" w:rsidP="00E8707A">
      <w:pPr>
        <w:pStyle w:val="Body1"/>
        <w:jc w:val="left"/>
        <w:rPr>
          <w:highlight w:val="yellow"/>
          <w:lang w:val="es-ES_tradnl"/>
        </w:rPr>
      </w:pPr>
    </w:p>
    <w:p w14:paraId="6BA1BC6C" w14:textId="77777777" w:rsidR="001442D1" w:rsidRPr="002526F7" w:rsidRDefault="001442D1">
      <w:pPr>
        <w:pStyle w:val="Level1"/>
        <w:keepNext/>
        <w:numPr>
          <w:ilvl w:val="0"/>
          <w:numId w:val="0"/>
        </w:numPr>
        <w:jc w:val="center"/>
        <w:rPr>
          <w:rStyle w:val="Heading1Text"/>
          <w:lang w:val="es-ES_tradnl"/>
        </w:rPr>
      </w:pPr>
      <w:r w:rsidRPr="002526F7">
        <w:rPr>
          <w:rStyle w:val="Heading1Text"/>
          <w:lang w:val="es-ES_tradnl"/>
        </w:rPr>
        <w:tab/>
      </w:r>
    </w:p>
    <w:p w14:paraId="36C66F99" w14:textId="77777777" w:rsidR="001442D1" w:rsidRPr="002526F7" w:rsidRDefault="001442D1">
      <w:pPr>
        <w:pStyle w:val="Body1"/>
        <w:jc w:val="center"/>
        <w:rPr>
          <w:rStyle w:val="Heading1Text"/>
          <w:lang w:val="es-ES_tradnl"/>
        </w:rPr>
      </w:pPr>
      <w:r w:rsidRPr="002526F7">
        <w:rPr>
          <w:rStyle w:val="Heading1Text"/>
          <w:lang w:val="es-ES_tradnl"/>
        </w:rPr>
        <w:br w:type="page"/>
      </w:r>
    </w:p>
    <w:p w14:paraId="75B41DDD" w14:textId="77777777" w:rsidR="0006025E" w:rsidRPr="0006025E" w:rsidRDefault="0006025E" w:rsidP="00EE3A38">
      <w:pPr>
        <w:pStyle w:val="Level1"/>
        <w:keepNext/>
        <w:numPr>
          <w:ilvl w:val="0"/>
          <w:numId w:val="0"/>
        </w:numPr>
        <w:jc w:val="center"/>
        <w:rPr>
          <w:rStyle w:val="Heading1Text"/>
          <w:sz w:val="24"/>
          <w:lang w:val="es-ES"/>
        </w:rPr>
      </w:pPr>
      <w:bookmarkStart w:id="254" w:name="_Toc431825405"/>
      <w:r w:rsidRPr="0006025E">
        <w:rPr>
          <w:rStyle w:val="Heading1Text"/>
          <w:sz w:val="24"/>
          <w:lang w:val="es-ES"/>
        </w:rPr>
        <w:lastRenderedPageBreak/>
        <w:t>Anexo II</w:t>
      </w:r>
      <w:bookmarkEnd w:id="254"/>
    </w:p>
    <w:p w14:paraId="19EAACF6" w14:textId="77777777" w:rsidR="001442D1" w:rsidRPr="00C334A2" w:rsidRDefault="00C334A2" w:rsidP="00C334A2">
      <w:pPr>
        <w:pStyle w:val="Level1"/>
        <w:keepNext/>
        <w:numPr>
          <w:ilvl w:val="0"/>
          <w:numId w:val="0"/>
        </w:numPr>
        <w:jc w:val="center"/>
        <w:rPr>
          <w:rStyle w:val="Heading1Text"/>
          <w:sz w:val="24"/>
          <w:lang w:val="es-ES"/>
        </w:rPr>
      </w:pPr>
      <w:r w:rsidRPr="0006025E">
        <w:rPr>
          <w:rStyle w:val="Heading1Text"/>
          <w:sz w:val="24"/>
          <w:lang w:val="es-ES"/>
        </w:rPr>
        <w:t xml:space="preserve"> </w:t>
      </w:r>
      <w:r w:rsidRPr="00C334A2">
        <w:rPr>
          <w:rStyle w:val="Heading1Text"/>
          <w:sz w:val="24"/>
          <w:lang w:val="es-ES_tradnl"/>
        </w:rPr>
        <w:t>Criterios Para El Uso De La Aplicación P</w:t>
      </w:r>
      <w:r>
        <w:rPr>
          <w:rStyle w:val="Heading1Text"/>
          <w:sz w:val="24"/>
          <w:lang w:val="es-ES_tradnl"/>
        </w:rPr>
        <w:t>P</w:t>
      </w:r>
      <w:r w:rsidRPr="00C334A2">
        <w:rPr>
          <w:rStyle w:val="Heading1Text"/>
          <w:sz w:val="24"/>
          <w:lang w:val="es-ES_tradnl"/>
        </w:rPr>
        <w:t>a</w:t>
      </w:r>
      <w:r w:rsidR="00F4408E">
        <w:rPr>
          <w:rStyle w:val="Heading1Text"/>
          <w:sz w:val="24"/>
          <w:lang w:val="es-ES_tradnl"/>
        </w:rPr>
        <w:fldChar w:fldCharType="begin"/>
      </w:r>
      <w:r w:rsidR="00F4408E" w:rsidRPr="00F4408E">
        <w:rPr>
          <w:lang w:val="es-ES_tradnl"/>
        </w:rPr>
        <w:instrText xml:space="preserve"> TC "</w:instrText>
      </w:r>
      <w:bookmarkStart w:id="255" w:name="_Toc476132569"/>
      <w:r w:rsidR="00F4408E" w:rsidRPr="00836B0E">
        <w:rPr>
          <w:rStyle w:val="Heading1Text"/>
          <w:sz w:val="24"/>
          <w:lang w:val="es-ES"/>
        </w:rPr>
        <w:instrText>Anexo II</w:instrText>
      </w:r>
      <w:bookmarkEnd w:id="255"/>
      <w:r w:rsidR="00F4408E" w:rsidRPr="00F4408E">
        <w:rPr>
          <w:lang w:val="es-ES_tradnl"/>
        </w:rPr>
        <w:instrText xml:space="preserve">" \f C \l "1" </w:instrText>
      </w:r>
      <w:r w:rsidR="00F4408E">
        <w:rPr>
          <w:rStyle w:val="Heading1Text"/>
          <w:sz w:val="24"/>
          <w:lang w:val="es-ES_tradnl"/>
        </w:rPr>
        <w:fldChar w:fldCharType="end"/>
      </w:r>
      <w:r w:rsidR="001442D1" w:rsidRPr="00C334A2">
        <w:rPr>
          <w:rStyle w:val="Heading1Text"/>
          <w:sz w:val="24"/>
          <w:lang w:val="es-ES"/>
        </w:rPr>
        <w:tab/>
      </w:r>
    </w:p>
    <w:p w14:paraId="5AFA0EA4" w14:textId="77777777" w:rsidR="001442D1" w:rsidRPr="002526F7" w:rsidRDefault="001442D1">
      <w:pPr>
        <w:pStyle w:val="Body1"/>
        <w:jc w:val="center"/>
        <w:rPr>
          <w:rStyle w:val="Heading1Text"/>
          <w:lang w:val="es-ES"/>
        </w:rPr>
      </w:pPr>
    </w:p>
    <w:sectPr w:rsidR="001442D1" w:rsidRPr="002526F7" w:rsidSect="005549C9">
      <w:headerReference w:type="default" r:id="rId18"/>
      <w:footerReference w:type="default" r:id="rId19"/>
      <w:footerReference w:type="first" r:id="rId20"/>
      <w:pgSz w:w="11907" w:h="16840" w:code="9"/>
      <w:pgMar w:top="992" w:right="1417" w:bottom="850" w:left="1417" w:header="425" w:footer="567"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uthor" w:initials="A">
    <w:p w14:paraId="036607D9" w14:textId="77777777" w:rsidR="00E25A03" w:rsidRPr="00AF7095" w:rsidRDefault="00E25A03">
      <w:pPr>
        <w:pStyle w:val="CommentText"/>
        <w:rPr>
          <w:lang w:val="es-ES"/>
        </w:rPr>
      </w:pPr>
      <w:r>
        <w:rPr>
          <w:rStyle w:val="CommentReference"/>
        </w:rPr>
        <w:annotationRef/>
      </w:r>
      <w:r w:rsidRPr="00AF7095">
        <w:rPr>
          <w:lang w:val="es-ES"/>
        </w:rPr>
        <w:t>Aunque la oficina está ahí, la sede social es Calle San Pablo 29, 28231 Las Rozas Madrid</w:t>
      </w:r>
    </w:p>
  </w:comment>
  <w:comment w:id="2" w:author="Author" w:initials="A">
    <w:p w14:paraId="7C47C0AF" w14:textId="77777777" w:rsidR="00E25A03" w:rsidRDefault="00E25A03">
      <w:pPr>
        <w:pStyle w:val="CommentText"/>
      </w:pPr>
      <w:r w:rsidRPr="00E25A03">
        <w:rPr>
          <w:rStyle w:val="CommentReference"/>
          <w:highlight w:val="green"/>
        </w:rPr>
        <w:annotationRef/>
      </w:r>
      <w:r w:rsidRPr="00E25A03">
        <w:rPr>
          <w:highlight w:val="green"/>
        </w:rPr>
        <w:t>Hogan Lovells: OK.</w:t>
      </w:r>
      <w:r>
        <w:t xml:space="preserve"> </w:t>
      </w:r>
    </w:p>
  </w:comment>
  <w:comment w:id="16" w:author="Author" w:initials="A">
    <w:p w14:paraId="67B7E3E5" w14:textId="77777777" w:rsidR="00E25A03" w:rsidRPr="003C6060" w:rsidRDefault="00E25A03">
      <w:pPr>
        <w:pStyle w:val="CommentText"/>
        <w:rPr>
          <w:lang w:val="es-ES_tradnl"/>
        </w:rPr>
      </w:pPr>
      <w:r w:rsidRPr="0086789E">
        <w:rPr>
          <w:rStyle w:val="CommentReference"/>
          <w:highlight w:val="green"/>
        </w:rPr>
        <w:annotationRef/>
      </w:r>
      <w:r w:rsidR="0086789E" w:rsidRPr="0086789E">
        <w:rPr>
          <w:highlight w:val="green"/>
          <w:lang w:val="es-ES_tradnl"/>
        </w:rPr>
        <w:t xml:space="preserve">Hogan Lovells: </w:t>
      </w:r>
      <w:r w:rsidRPr="0086789E">
        <w:rPr>
          <w:highlight w:val="green"/>
          <w:lang w:val="es-ES_tradnl"/>
        </w:rPr>
        <w:t>Completar en función del tipo de organización.</w:t>
      </w:r>
      <w:r w:rsidRPr="003C6060">
        <w:rPr>
          <w:lang w:val="es-ES_tradnl"/>
        </w:rPr>
        <w:t xml:space="preserve"> </w:t>
      </w:r>
    </w:p>
  </w:comment>
  <w:comment w:id="18" w:author="Author" w:initials="A">
    <w:p w14:paraId="14AEBECE" w14:textId="77777777" w:rsidR="00E25A03" w:rsidRPr="00B97C47" w:rsidRDefault="00E25A03">
      <w:pPr>
        <w:pStyle w:val="CommentText"/>
        <w:rPr>
          <w:lang w:val="es-ES"/>
        </w:rPr>
      </w:pPr>
      <w:r>
        <w:rPr>
          <w:rStyle w:val="CommentReference"/>
        </w:rPr>
        <w:annotationRef/>
      </w:r>
      <w:r w:rsidRPr="00B97C47">
        <w:rPr>
          <w:lang w:val="es-ES"/>
        </w:rPr>
        <w:t xml:space="preserve">Major : un </w:t>
      </w:r>
      <w:r>
        <w:rPr>
          <w:lang w:val="es-ES"/>
        </w:rPr>
        <w:t xml:space="preserve"> </w:t>
      </w:r>
      <w:r w:rsidRPr="00B97C47">
        <w:rPr>
          <w:lang w:val="es-ES"/>
        </w:rPr>
        <w:t>software de reconocimiento biom</w:t>
      </w:r>
      <w:r>
        <w:rPr>
          <w:lang w:val="es-ES"/>
        </w:rPr>
        <w:t>étrico multifactorial…..</w:t>
      </w:r>
    </w:p>
  </w:comment>
  <w:comment w:id="19" w:author="Author" w:initials="A">
    <w:p w14:paraId="0EDAACEC" w14:textId="77777777" w:rsidR="00E25A03" w:rsidRPr="00E25A03" w:rsidRDefault="00E25A03">
      <w:pPr>
        <w:pStyle w:val="CommentText"/>
        <w:rPr>
          <w:lang w:val="es-ES_tradnl"/>
        </w:rPr>
      </w:pPr>
      <w:r w:rsidRPr="0086789E">
        <w:rPr>
          <w:rStyle w:val="CommentReference"/>
          <w:highlight w:val="green"/>
        </w:rPr>
        <w:annotationRef/>
      </w:r>
      <w:r w:rsidRPr="0086789E">
        <w:rPr>
          <w:highlight w:val="green"/>
          <w:lang w:val="es-ES_tradnl"/>
        </w:rPr>
        <w:t>Hogan Lovells: Hemos empleado el término programa informático intencionadamente</w:t>
      </w:r>
      <w:r w:rsidR="0086789E" w:rsidRPr="0086789E">
        <w:rPr>
          <w:highlight w:val="green"/>
          <w:lang w:val="es-ES_tradnl"/>
        </w:rPr>
        <w:t xml:space="preserve"> porque es un término más específico</w:t>
      </w:r>
      <w:r w:rsidR="0086789E">
        <w:rPr>
          <w:highlight w:val="green"/>
          <w:lang w:val="es-ES_tradnl"/>
        </w:rPr>
        <w:t xml:space="preserve"> que software</w:t>
      </w:r>
      <w:r w:rsidR="00B15100">
        <w:rPr>
          <w:highlight w:val="green"/>
          <w:lang w:val="es-ES_tradnl"/>
        </w:rPr>
        <w:t>. El software es un término más amplio, que engloba por ejemplo también bases de datos</w:t>
      </w:r>
      <w:r w:rsidR="0086789E" w:rsidRPr="0086789E">
        <w:rPr>
          <w:highlight w:val="green"/>
          <w:lang w:val="es-ES_tradnl"/>
        </w:rPr>
        <w:t>.</w:t>
      </w:r>
      <w:r w:rsidR="0086789E">
        <w:rPr>
          <w:lang w:val="es-ES_tradnl"/>
        </w:rPr>
        <w:t xml:space="preserve"> </w:t>
      </w:r>
    </w:p>
  </w:comment>
  <w:comment w:id="20" w:author="Author" w:initials="A">
    <w:p w14:paraId="7628832B" w14:textId="77777777" w:rsidR="00E25A03" w:rsidRPr="00B97C47" w:rsidRDefault="00E25A03">
      <w:pPr>
        <w:pStyle w:val="CommentText"/>
        <w:rPr>
          <w:lang w:val="es-ES"/>
        </w:rPr>
      </w:pPr>
      <w:r>
        <w:rPr>
          <w:rStyle w:val="CommentReference"/>
        </w:rPr>
        <w:annotationRef/>
      </w:r>
      <w:r w:rsidRPr="00B97C47">
        <w:rPr>
          <w:lang w:val="es-ES"/>
        </w:rPr>
        <w:t>Posibilitar</w:t>
      </w:r>
      <w:r>
        <w:rPr>
          <w:lang w:val="es-ES"/>
        </w:rPr>
        <w:t xml:space="preserve"> </w:t>
      </w:r>
      <w:r w:rsidRPr="00B97C47">
        <w:rPr>
          <w:lang w:val="es-ES"/>
        </w:rPr>
        <w:t>la identificación a través de la biometr</w:t>
      </w:r>
      <w:r>
        <w:rPr>
          <w:lang w:val="es-ES"/>
        </w:rPr>
        <w:t>ía para su monitorización y protección…</w:t>
      </w:r>
    </w:p>
  </w:comment>
  <w:comment w:id="21" w:author="Author" w:initials="A">
    <w:p w14:paraId="0B3CF39F" w14:textId="77777777" w:rsidR="00E25A03" w:rsidRPr="0086789E" w:rsidRDefault="00E25A03">
      <w:pPr>
        <w:pStyle w:val="CommentText"/>
        <w:rPr>
          <w:lang w:val="es-ES_tradnl"/>
        </w:rPr>
      </w:pPr>
      <w:r>
        <w:rPr>
          <w:rStyle w:val="CommentReference"/>
        </w:rPr>
        <w:annotationRef/>
      </w:r>
      <w:r w:rsidRPr="0086789E">
        <w:rPr>
          <w:highlight w:val="green"/>
          <w:lang w:val="es-ES_tradnl"/>
        </w:rPr>
        <w:t>Hogan Lovells: OK.</w:t>
      </w:r>
    </w:p>
  </w:comment>
  <w:comment w:id="38" w:author="Author" w:initials="A">
    <w:p w14:paraId="3C5ADCED" w14:textId="77777777" w:rsidR="00E25A03" w:rsidRPr="00E25A03" w:rsidRDefault="00E25A03">
      <w:pPr>
        <w:pStyle w:val="CommentText"/>
        <w:rPr>
          <w:lang w:val="es-ES_tradnl"/>
        </w:rPr>
      </w:pPr>
      <w:r>
        <w:rPr>
          <w:rStyle w:val="CommentReference"/>
        </w:rPr>
        <w:annotationRef/>
      </w:r>
      <w:r w:rsidRPr="00E25A03">
        <w:rPr>
          <w:lang w:val="es-ES_tradnl"/>
        </w:rPr>
        <w:t>Software de reconocimiento biométrico</w:t>
      </w:r>
    </w:p>
  </w:comment>
  <w:comment w:id="39" w:author="Author" w:initials="A">
    <w:p w14:paraId="04DA327D" w14:textId="77777777" w:rsidR="0086789E" w:rsidRPr="0086789E" w:rsidRDefault="0086789E">
      <w:pPr>
        <w:pStyle w:val="CommentText"/>
        <w:rPr>
          <w:lang w:val="es-ES_tradnl"/>
        </w:rPr>
      </w:pPr>
      <w:r w:rsidRPr="0086789E">
        <w:rPr>
          <w:rStyle w:val="CommentReference"/>
          <w:highlight w:val="green"/>
        </w:rPr>
        <w:annotationRef/>
      </w:r>
      <w:r w:rsidRPr="0086789E">
        <w:rPr>
          <w:highlight w:val="green"/>
          <w:lang w:val="es-ES_tradnl"/>
        </w:rPr>
        <w:t>Hogan Lovells: Ver comentario del Expositivo III.</w:t>
      </w:r>
      <w:r>
        <w:rPr>
          <w:lang w:val="es-ES_tradnl"/>
        </w:rPr>
        <w:t xml:space="preserve"> </w:t>
      </w:r>
    </w:p>
  </w:comment>
  <w:comment w:id="41" w:author="Author" w:initials="A">
    <w:p w14:paraId="41CF9657" w14:textId="77777777" w:rsidR="00E25A03" w:rsidRPr="00A4177D" w:rsidRDefault="00E25A03">
      <w:pPr>
        <w:pStyle w:val="CommentText"/>
        <w:rPr>
          <w:lang w:val="es-ES_tradnl"/>
        </w:rPr>
      </w:pPr>
      <w:r w:rsidRPr="0086789E">
        <w:rPr>
          <w:rStyle w:val="CommentReference"/>
          <w:highlight w:val="green"/>
        </w:rPr>
        <w:annotationRef/>
      </w:r>
      <w:r w:rsidR="0086789E" w:rsidRPr="0086789E">
        <w:rPr>
          <w:highlight w:val="green"/>
          <w:lang w:val="es-ES_tradnl"/>
        </w:rPr>
        <w:t xml:space="preserve">Hogan Lovells: </w:t>
      </w:r>
      <w:r w:rsidRPr="0086789E">
        <w:rPr>
          <w:highlight w:val="green"/>
          <w:lang w:val="es-ES_tradnl"/>
        </w:rPr>
        <w:t>Adaptar con los países para los que el Licenciatario usará PPa.</w:t>
      </w:r>
      <w:r>
        <w:rPr>
          <w:lang w:val="es-ES_tradnl"/>
        </w:rPr>
        <w:t xml:space="preserve"> </w:t>
      </w:r>
    </w:p>
  </w:comment>
  <w:comment w:id="50" w:author="Author" w:initials="A">
    <w:p w14:paraId="53C75288" w14:textId="77777777" w:rsidR="00E25A03" w:rsidRPr="00E31C1E" w:rsidRDefault="00E25A03">
      <w:pPr>
        <w:pStyle w:val="CommentText"/>
        <w:rPr>
          <w:lang w:val="es-ES_tradnl"/>
        </w:rPr>
      </w:pPr>
      <w:r w:rsidRPr="0086789E">
        <w:rPr>
          <w:rStyle w:val="CommentReference"/>
          <w:highlight w:val="green"/>
        </w:rPr>
        <w:annotationRef/>
      </w:r>
      <w:r w:rsidR="0086789E" w:rsidRPr="0086789E">
        <w:rPr>
          <w:highlight w:val="green"/>
          <w:lang w:val="es-ES_tradnl"/>
        </w:rPr>
        <w:t xml:space="preserve">Hogan Lovells: </w:t>
      </w:r>
      <w:r w:rsidRPr="0086789E">
        <w:rPr>
          <w:highlight w:val="green"/>
          <w:lang w:val="es-ES_tradnl"/>
        </w:rPr>
        <w:t>Incluir Anexo con la descripción de la aplicación (por ejemplo, algo similar al PPT "PPA_reducida").</w:t>
      </w:r>
      <w:r>
        <w:rPr>
          <w:lang w:val="es-ES_tradnl"/>
        </w:rPr>
        <w:t xml:space="preserve"> </w:t>
      </w:r>
    </w:p>
  </w:comment>
  <w:comment w:id="62" w:author="Author" w:initials="A">
    <w:p w14:paraId="20B61DD3" w14:textId="77777777" w:rsidR="00E25A03" w:rsidRPr="0086789E" w:rsidRDefault="00E25A03">
      <w:pPr>
        <w:pStyle w:val="CommentText"/>
        <w:rPr>
          <w:highlight w:val="green"/>
          <w:lang w:val="es-ES_tradnl"/>
        </w:rPr>
      </w:pPr>
      <w:r w:rsidRPr="0086789E">
        <w:rPr>
          <w:rStyle w:val="CommentReference"/>
          <w:highlight w:val="green"/>
        </w:rPr>
        <w:annotationRef/>
      </w:r>
      <w:r w:rsidR="0086789E" w:rsidRPr="0086789E">
        <w:rPr>
          <w:highlight w:val="green"/>
          <w:lang w:val="es-ES_tradnl"/>
        </w:rPr>
        <w:t xml:space="preserve">Hogan Lovells: </w:t>
      </w:r>
      <w:r w:rsidRPr="0086789E">
        <w:rPr>
          <w:highlight w:val="green"/>
          <w:lang w:val="es-ES_tradnl"/>
        </w:rPr>
        <w:t xml:space="preserve">Confirmar si (i) se prevén restricciones relativas a las máquinas donde se puede instalar PPa o al número de usuarios que podrán utilizar la aplicación; y (ii) se va a implementar algún tipo de mecanismo de control (ej. "mochilas", sistemas en remoto de detección de uso ilícito, etc.). </w:t>
      </w:r>
    </w:p>
    <w:p w14:paraId="05A2E925" w14:textId="77777777" w:rsidR="00E25A03" w:rsidRPr="0086789E" w:rsidRDefault="00E25A03">
      <w:pPr>
        <w:pStyle w:val="CommentText"/>
        <w:rPr>
          <w:highlight w:val="green"/>
          <w:lang w:val="es-ES_tradnl"/>
        </w:rPr>
      </w:pPr>
    </w:p>
    <w:p w14:paraId="55D6DA7A" w14:textId="77777777" w:rsidR="00E25A03" w:rsidRPr="00B91BDE" w:rsidRDefault="00E25A03">
      <w:pPr>
        <w:pStyle w:val="CommentText"/>
        <w:rPr>
          <w:lang w:val="es-ES_tradnl"/>
        </w:rPr>
      </w:pPr>
      <w:r w:rsidRPr="0086789E">
        <w:rPr>
          <w:highlight w:val="green"/>
          <w:lang w:val="es-ES_tradnl"/>
        </w:rPr>
        <w:t>Por otro lado, entendemos que PPa no se presta en modalidad Software as a Service (Saas), es decir, el Licenciatario no accede al programa de forma remota ya que itwillbe no se encarga del alojamiento del programa ni de los datos tratados por el mismo. Por favor, confirmad que nuestro entendimiento es correcto.</w:t>
      </w:r>
    </w:p>
  </w:comment>
  <w:comment w:id="63" w:author="Author" w:initials="A">
    <w:p w14:paraId="2E885057" w14:textId="77777777" w:rsidR="00E25A03" w:rsidRPr="003D62F5" w:rsidRDefault="00E25A03">
      <w:pPr>
        <w:pStyle w:val="CommentText"/>
        <w:rPr>
          <w:lang w:val="es-ES"/>
        </w:rPr>
      </w:pPr>
      <w:r>
        <w:rPr>
          <w:rStyle w:val="CommentReference"/>
        </w:rPr>
        <w:annotationRef/>
      </w:r>
      <w:r w:rsidRPr="003D62F5">
        <w:rPr>
          <w:lang w:val="es-ES"/>
        </w:rPr>
        <w:t xml:space="preserve">Efectivamente, itwillbe no tendrá ningún control de uso. </w:t>
      </w:r>
      <w:r>
        <w:rPr>
          <w:lang w:val="es-ES"/>
        </w:rPr>
        <w:t>Una vez vendida la licencia a una ONG, ésta será la resposable del buen uso de la misma y de la protección de los datos. De ahí la importancia de este contrato y de tener unos criterios éticos muy claros para cederla sólo a aquéllas entidades que vayan a hacer un buen uso.</w:t>
      </w:r>
    </w:p>
  </w:comment>
  <w:comment w:id="64" w:author="Author" w:initials="A">
    <w:p w14:paraId="3E7EE12A" w14:textId="77777777" w:rsidR="0086789E" w:rsidRPr="0086789E" w:rsidRDefault="0086789E">
      <w:pPr>
        <w:pStyle w:val="CommentText"/>
        <w:rPr>
          <w:lang w:val="es-ES_tradnl"/>
        </w:rPr>
      </w:pPr>
      <w:r w:rsidRPr="0086789E">
        <w:rPr>
          <w:rStyle w:val="CommentReference"/>
          <w:highlight w:val="green"/>
        </w:rPr>
        <w:annotationRef/>
      </w:r>
      <w:r w:rsidRPr="0086789E">
        <w:rPr>
          <w:highlight w:val="green"/>
          <w:lang w:val="es-ES_tradnl"/>
        </w:rPr>
        <w:t>Hogan Lovells: OK. Entendemos que no se prevén restricciones del número de máquinas/usuarios, ni mecanismos de control.</w:t>
      </w:r>
      <w:r>
        <w:rPr>
          <w:lang w:val="es-ES_tradnl"/>
        </w:rPr>
        <w:t xml:space="preserve"> </w:t>
      </w:r>
    </w:p>
  </w:comment>
  <w:comment w:id="67" w:author="Author" w:initials="A">
    <w:p w14:paraId="2490CDA5" w14:textId="77777777" w:rsidR="00E25A03" w:rsidRPr="00A36511" w:rsidRDefault="00E25A03">
      <w:pPr>
        <w:pStyle w:val="CommentText"/>
        <w:rPr>
          <w:lang w:val="es-ES_tradnl"/>
        </w:rPr>
      </w:pPr>
      <w:r w:rsidRPr="0086789E">
        <w:rPr>
          <w:rStyle w:val="CommentReference"/>
          <w:highlight w:val="green"/>
        </w:rPr>
        <w:annotationRef/>
      </w:r>
      <w:r w:rsidR="0086789E" w:rsidRPr="0086789E">
        <w:rPr>
          <w:highlight w:val="green"/>
          <w:lang w:val="es-ES_tradnl"/>
        </w:rPr>
        <w:t xml:space="preserve">Hogan Lovells: </w:t>
      </w:r>
      <w:r w:rsidRPr="0086789E">
        <w:rPr>
          <w:highlight w:val="green"/>
          <w:lang w:val="es-ES_tradnl"/>
        </w:rPr>
        <w:t>Incluir Anexo donde se establecen los criterios o requisitos que deben cumplir las organizaciones para usar PPa.</w:t>
      </w:r>
      <w:r>
        <w:rPr>
          <w:lang w:val="es-ES_tradnl"/>
        </w:rPr>
        <w:t xml:space="preserve"> </w:t>
      </w:r>
    </w:p>
  </w:comment>
  <w:comment w:id="72" w:author="Author" w:initials="A">
    <w:p w14:paraId="622DEE0F" w14:textId="77777777" w:rsidR="00E25A03" w:rsidRPr="00640605" w:rsidRDefault="00E25A03" w:rsidP="007C3A14">
      <w:pPr>
        <w:pStyle w:val="CommentText"/>
        <w:rPr>
          <w:lang w:val="es-ES_tradnl"/>
        </w:rPr>
      </w:pPr>
      <w:r w:rsidRPr="0086789E">
        <w:rPr>
          <w:rStyle w:val="CommentReference"/>
          <w:highlight w:val="green"/>
        </w:rPr>
        <w:annotationRef/>
      </w:r>
      <w:r w:rsidR="0086789E" w:rsidRPr="0086789E">
        <w:rPr>
          <w:highlight w:val="green"/>
          <w:lang w:val="es-ES_tradnl"/>
        </w:rPr>
        <w:t xml:space="preserve">Hogan Lovells: </w:t>
      </w:r>
      <w:r w:rsidRPr="0086789E">
        <w:rPr>
          <w:highlight w:val="green"/>
          <w:lang w:val="es-ES_tradnl"/>
        </w:rPr>
        <w:t>El Anexo I deberá recoger las características técnicas exigidas para usar PPa (Ej. Sistema operativo, tipo de dispositivo, etc.)</w:t>
      </w:r>
      <w:r>
        <w:rPr>
          <w:lang w:val="es-ES_tradnl"/>
        </w:rPr>
        <w:t xml:space="preserve"> </w:t>
      </w:r>
    </w:p>
  </w:comment>
  <w:comment w:id="73" w:author="Author" w:initials="A">
    <w:p w14:paraId="17129B5B" w14:textId="77777777" w:rsidR="00E25A03" w:rsidRPr="00F40229" w:rsidRDefault="00E25A03" w:rsidP="007C3A14">
      <w:pPr>
        <w:pStyle w:val="CommentText"/>
        <w:rPr>
          <w:lang w:val="es-ES_tradnl"/>
        </w:rPr>
      </w:pPr>
      <w:r w:rsidRPr="0086789E">
        <w:rPr>
          <w:rStyle w:val="CommentReference"/>
          <w:highlight w:val="green"/>
        </w:rPr>
        <w:annotationRef/>
      </w:r>
      <w:r w:rsidR="0086789E" w:rsidRPr="0086789E">
        <w:rPr>
          <w:highlight w:val="green"/>
          <w:lang w:val="es-ES_tradnl"/>
        </w:rPr>
        <w:t xml:space="preserve">Hogan Lovells: </w:t>
      </w:r>
      <w:r w:rsidRPr="0086789E">
        <w:rPr>
          <w:highlight w:val="green"/>
          <w:lang w:val="es-ES_tradnl"/>
        </w:rPr>
        <w:t>Es conveniente regular las condiciones ambientales que se precisan para la identificación de los individuos. Parte de esta información ya está contenida en el PPT "PPA_reducida").</w:t>
      </w:r>
      <w:r>
        <w:rPr>
          <w:lang w:val="es-ES_tradnl"/>
        </w:rPr>
        <w:t xml:space="preserve">  </w:t>
      </w:r>
    </w:p>
  </w:comment>
  <w:comment w:id="85" w:author="Author" w:initials="A">
    <w:p w14:paraId="3FDEA6BC" w14:textId="77777777" w:rsidR="00E25A03" w:rsidRPr="00F460F6" w:rsidRDefault="00E25A03">
      <w:pPr>
        <w:pStyle w:val="CommentText"/>
        <w:rPr>
          <w:lang w:val="es-ES"/>
        </w:rPr>
      </w:pPr>
      <w:r>
        <w:rPr>
          <w:rStyle w:val="CommentReference"/>
        </w:rPr>
        <w:annotationRef/>
      </w:r>
      <w:r w:rsidRPr="00F460F6">
        <w:rPr>
          <w:lang w:val="es-ES"/>
        </w:rPr>
        <w:t xml:space="preserve">Las ONG tienen la posibilidad de ampliar hasta 50 campos extensibles en la base de datos asociada… con lo que igual no podemos poner </w:t>
      </w:r>
      <w:r>
        <w:rPr>
          <w:lang w:val="es-ES"/>
        </w:rPr>
        <w:t>ésto</w:t>
      </w:r>
    </w:p>
  </w:comment>
  <w:comment w:id="86" w:author="Author" w:initials="A">
    <w:p w14:paraId="5BAF485F" w14:textId="77777777" w:rsidR="0086789E" w:rsidRPr="00B15100" w:rsidRDefault="0086789E">
      <w:pPr>
        <w:pStyle w:val="CommentText"/>
        <w:rPr>
          <w:lang w:val="es-ES_tradnl"/>
        </w:rPr>
      </w:pPr>
      <w:r w:rsidRPr="00B15100">
        <w:rPr>
          <w:rStyle w:val="CommentReference"/>
          <w:highlight w:val="green"/>
        </w:rPr>
        <w:annotationRef/>
      </w:r>
      <w:r w:rsidRPr="00B15100">
        <w:rPr>
          <w:highlight w:val="green"/>
          <w:lang w:val="es-ES_tradnl"/>
        </w:rPr>
        <w:t>Hogan Lovells: OK</w:t>
      </w:r>
      <w:r w:rsidR="00B15100" w:rsidRPr="00B15100">
        <w:rPr>
          <w:highlight w:val="green"/>
          <w:lang w:val="es-ES_tradnl"/>
        </w:rPr>
        <w:t>. Estamos de acuerdo. Ver nuevo wording</w:t>
      </w:r>
      <w:r w:rsidR="00B15100">
        <w:rPr>
          <w:highlight w:val="green"/>
          <w:lang w:val="es-ES_tradnl"/>
        </w:rPr>
        <w:t xml:space="preserve"> propuesto</w:t>
      </w:r>
      <w:r w:rsidR="00B15100" w:rsidRPr="00B15100">
        <w:rPr>
          <w:highlight w:val="green"/>
          <w:lang w:val="es-ES_tradnl"/>
        </w:rPr>
        <w:t>.</w:t>
      </w:r>
      <w:r>
        <w:rPr>
          <w:lang w:val="es-ES_tradnl"/>
        </w:rPr>
        <w:t xml:space="preserve"> </w:t>
      </w:r>
    </w:p>
  </w:comment>
  <w:comment w:id="107" w:author="Author" w:initials="A">
    <w:p w14:paraId="6E7848B0" w14:textId="77777777" w:rsidR="00E25A03" w:rsidRPr="00296830" w:rsidRDefault="00E25A03">
      <w:pPr>
        <w:pStyle w:val="CommentText"/>
        <w:rPr>
          <w:lang w:val="es-ES_tradnl"/>
        </w:rPr>
      </w:pPr>
      <w:r w:rsidRPr="0086789E">
        <w:rPr>
          <w:rStyle w:val="CommentReference"/>
          <w:highlight w:val="green"/>
        </w:rPr>
        <w:annotationRef/>
      </w:r>
      <w:r w:rsidR="0086789E" w:rsidRPr="0086789E">
        <w:rPr>
          <w:highlight w:val="green"/>
          <w:lang w:val="es-ES_tradnl"/>
        </w:rPr>
        <w:t xml:space="preserve">Hogan Lovells: </w:t>
      </w:r>
      <w:r w:rsidRPr="0086789E">
        <w:rPr>
          <w:rStyle w:val="CommentReference"/>
          <w:highlight w:val="green"/>
        </w:rPr>
        <w:annotationRef/>
      </w:r>
      <w:r w:rsidRPr="0086789E">
        <w:rPr>
          <w:highlight w:val="green"/>
          <w:lang w:val="es-ES_tradnl"/>
        </w:rPr>
        <w:t>Confirmar con itwillbe que el plazo resulta razonable.</w:t>
      </w:r>
      <w:r w:rsidRPr="00296830">
        <w:rPr>
          <w:lang w:val="es-ES_tradnl"/>
        </w:rPr>
        <w:t xml:space="preserve"> </w:t>
      </w:r>
    </w:p>
  </w:comment>
  <w:comment w:id="127" w:author="Author" w:initials="A">
    <w:p w14:paraId="17898286" w14:textId="77777777" w:rsidR="00E25A03" w:rsidRPr="00CB4FEA" w:rsidRDefault="00E25A03">
      <w:pPr>
        <w:pStyle w:val="CommentText"/>
        <w:rPr>
          <w:lang w:val="es-ES_tradnl"/>
        </w:rPr>
      </w:pPr>
      <w:r w:rsidRPr="0086789E">
        <w:rPr>
          <w:rStyle w:val="CommentReference"/>
          <w:highlight w:val="green"/>
        </w:rPr>
        <w:annotationRef/>
      </w:r>
      <w:r w:rsidR="0086789E" w:rsidRPr="0086789E">
        <w:rPr>
          <w:highlight w:val="green"/>
          <w:lang w:val="es-ES_tradnl"/>
        </w:rPr>
        <w:t xml:space="preserve">Hogan Lovells: </w:t>
      </w:r>
      <w:r w:rsidRPr="0086789E">
        <w:rPr>
          <w:rStyle w:val="CommentReference"/>
          <w:highlight w:val="green"/>
        </w:rPr>
        <w:annotationRef/>
      </w:r>
      <w:r w:rsidRPr="0086789E">
        <w:rPr>
          <w:highlight w:val="green"/>
          <w:lang w:val="es-ES_tradnl"/>
        </w:rPr>
        <w:t>Incluir precio de la licencia.</w:t>
      </w:r>
      <w:r w:rsidRPr="00DA2D7A">
        <w:rPr>
          <w:lang w:val="es-ES_tradnl"/>
        </w:rPr>
        <w:t xml:space="preserve"> </w:t>
      </w:r>
    </w:p>
  </w:comment>
  <w:comment w:id="130" w:author="Author" w:initials="A">
    <w:p w14:paraId="11610874" w14:textId="77777777" w:rsidR="00E25A03" w:rsidRPr="00CB4FEA" w:rsidRDefault="00E25A03">
      <w:pPr>
        <w:pStyle w:val="CommentText"/>
        <w:rPr>
          <w:lang w:val="es-ES_tradnl"/>
        </w:rPr>
      </w:pPr>
      <w:r w:rsidRPr="0086789E">
        <w:rPr>
          <w:rStyle w:val="CommentReference"/>
          <w:highlight w:val="green"/>
        </w:rPr>
        <w:annotationRef/>
      </w:r>
      <w:r w:rsidR="0086789E" w:rsidRPr="0086789E">
        <w:rPr>
          <w:highlight w:val="green"/>
          <w:lang w:val="es-ES_tradnl"/>
        </w:rPr>
        <w:t xml:space="preserve">Hogan Lovells: </w:t>
      </w:r>
      <w:r w:rsidR="0086789E" w:rsidRPr="0086789E">
        <w:rPr>
          <w:rStyle w:val="CommentReference"/>
          <w:highlight w:val="green"/>
        </w:rPr>
        <w:annotationRef/>
      </w:r>
      <w:r w:rsidRPr="0086789E">
        <w:rPr>
          <w:highlight w:val="green"/>
          <w:lang w:val="es-ES_tradnl"/>
        </w:rPr>
        <w:t>Incluir cuenta corriente para el ingreso del precio anual.</w:t>
      </w:r>
      <w:r w:rsidRPr="00CB4FEA">
        <w:rPr>
          <w:lang w:val="es-ES_tradnl"/>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6607D9" w15:done="0"/>
  <w15:commentEx w15:paraId="7C47C0AF" w15:done="0"/>
  <w15:commentEx w15:paraId="67B7E3E5" w15:done="0"/>
  <w15:commentEx w15:paraId="14AEBECE" w15:done="0"/>
  <w15:commentEx w15:paraId="0EDAACEC" w15:done="0"/>
  <w15:commentEx w15:paraId="7628832B" w15:done="0"/>
  <w15:commentEx w15:paraId="0B3CF39F" w15:done="0"/>
  <w15:commentEx w15:paraId="3C5ADCED" w15:done="0"/>
  <w15:commentEx w15:paraId="04DA327D" w15:done="0"/>
  <w15:commentEx w15:paraId="41CF9657" w15:done="0"/>
  <w15:commentEx w15:paraId="53C75288" w15:done="0"/>
  <w15:commentEx w15:paraId="55D6DA7A" w15:done="0"/>
  <w15:commentEx w15:paraId="2E885057" w15:done="0"/>
  <w15:commentEx w15:paraId="3E7EE12A" w15:done="0"/>
  <w15:commentEx w15:paraId="2490CDA5" w15:done="0"/>
  <w15:commentEx w15:paraId="622DEE0F" w15:done="0"/>
  <w15:commentEx w15:paraId="17129B5B" w15:done="0"/>
  <w15:commentEx w15:paraId="3FDEA6BC" w15:done="0"/>
  <w15:commentEx w15:paraId="5BAF485F" w15:done="0"/>
  <w15:commentEx w15:paraId="6E7848B0" w15:done="0"/>
  <w15:commentEx w15:paraId="17898286" w15:done="0"/>
  <w15:commentEx w15:paraId="116108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6607D9" w16cid:durableId="217D9E85"/>
  <w16cid:commentId w16cid:paraId="7C47C0AF" w16cid:durableId="217D9E86"/>
  <w16cid:commentId w16cid:paraId="67B7E3E5" w16cid:durableId="217D9E87"/>
  <w16cid:commentId w16cid:paraId="14AEBECE" w16cid:durableId="217D9E88"/>
  <w16cid:commentId w16cid:paraId="0EDAACEC" w16cid:durableId="217D9E89"/>
  <w16cid:commentId w16cid:paraId="7628832B" w16cid:durableId="217D9E8A"/>
  <w16cid:commentId w16cid:paraId="0B3CF39F" w16cid:durableId="217D9E8B"/>
  <w16cid:commentId w16cid:paraId="3C5ADCED" w16cid:durableId="217D9E8C"/>
  <w16cid:commentId w16cid:paraId="04DA327D" w16cid:durableId="217D9E8D"/>
  <w16cid:commentId w16cid:paraId="41CF9657" w16cid:durableId="217D9E8E"/>
  <w16cid:commentId w16cid:paraId="53C75288" w16cid:durableId="217D9E8F"/>
  <w16cid:commentId w16cid:paraId="55D6DA7A" w16cid:durableId="217D9E90"/>
  <w16cid:commentId w16cid:paraId="2E885057" w16cid:durableId="217D9E91"/>
  <w16cid:commentId w16cid:paraId="3E7EE12A" w16cid:durableId="217D9E92"/>
  <w16cid:commentId w16cid:paraId="2490CDA5" w16cid:durableId="217D9E93"/>
  <w16cid:commentId w16cid:paraId="622DEE0F" w16cid:durableId="217D9E94"/>
  <w16cid:commentId w16cid:paraId="17129B5B" w16cid:durableId="217D9E95"/>
  <w16cid:commentId w16cid:paraId="3FDEA6BC" w16cid:durableId="217D9E96"/>
  <w16cid:commentId w16cid:paraId="5BAF485F" w16cid:durableId="217D9E97"/>
  <w16cid:commentId w16cid:paraId="6E7848B0" w16cid:durableId="217D9E98"/>
  <w16cid:commentId w16cid:paraId="17898286" w16cid:durableId="217D9E99"/>
  <w16cid:commentId w16cid:paraId="11610874" w16cid:durableId="217D9E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598ED" w14:textId="77777777" w:rsidR="00A31E9B" w:rsidRDefault="00A31E9B">
      <w:pPr>
        <w:rPr>
          <w:rFonts w:ascii="MS Mincho" w:hAnsi="Times New Roman"/>
        </w:rPr>
      </w:pPr>
      <w:r>
        <w:rPr>
          <w:rFonts w:ascii="MS Mincho" w:hAnsi="Times New Roman"/>
        </w:rPr>
        <w:separator/>
      </w:r>
    </w:p>
  </w:endnote>
  <w:endnote w:type="continuationSeparator" w:id="0">
    <w:p w14:paraId="4F7C104F" w14:textId="77777777" w:rsidR="00A31E9B" w:rsidRDefault="00A31E9B">
      <w:pPr>
        <w:rPr>
          <w:rFonts w:ascii="MS Mincho" w:hAnsi="Times New Roman"/>
        </w:rPr>
      </w:pPr>
      <w:r>
        <w:rPr>
          <w:rFonts w:ascii="MS Mincho" w:hAnsi="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embedRegular r:id="rId1" w:fontKey="{24BE8D9F-0542-7943-AB0C-5A9F37A32304}"/>
    <w:embedBold r:id="rId2" w:fontKey="{2F3A3AAD-4AA5-564B-816C-31F96C5F8678}"/>
    <w:embedItalic r:id="rId3" w:fontKey="{24C0DC93-2697-624E-9C71-ECBCECA1F304}"/>
    <w:embedBoldItalic r:id="rId4" w:fontKey="{D8451400-2506-964E-908B-B8F90802CF6D}"/>
  </w:font>
  <w:font w:name="Arial Bold">
    <w:altName w:val="Times New Roman"/>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embedRegular r:id="rId5" w:subsetted="1" w:fontKey="{7860024F-F54B-1E47-B505-C55F9963F4B8}"/>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6514A" w14:textId="77777777" w:rsidR="00E25A03" w:rsidRDefault="00E25A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72C90" w14:textId="77777777" w:rsidR="00E25A03" w:rsidRPr="00CE624A" w:rsidRDefault="00E25A03" w:rsidP="00535492">
    <w:pPr>
      <w:pStyle w:val="Header"/>
      <w:rPr>
        <w:sz w:val="16"/>
        <w:szCs w:val="16"/>
      </w:rPr>
    </w:pPr>
  </w:p>
  <w:p w14:paraId="356576E4" w14:textId="77777777" w:rsidR="00E25A03" w:rsidRPr="00CE624A" w:rsidRDefault="00A31E9B" w:rsidP="00535492">
    <w:pPr>
      <w:pStyle w:val="Header"/>
      <w:rPr>
        <w:sz w:val="16"/>
        <w:szCs w:val="16"/>
      </w:rPr>
    </w:pPr>
    <w:sdt>
      <w:sdtPr>
        <w:rPr>
          <w:sz w:val="16"/>
          <w:szCs w:val="16"/>
        </w:rPr>
        <w:alias w:val="DocID"/>
        <w:tag w:val="DocID"/>
        <w:id w:val="1703361866"/>
        <w:text/>
      </w:sdtPr>
      <w:sdtEndPr/>
      <w:sdtContent>
        <w:r w:rsidR="00B15100">
          <w:rPr>
            <w:sz w:val="16"/>
            <w:szCs w:val="16"/>
          </w:rPr>
          <w:t>MDRLIB01/GARCIAPA/515477.5</w:t>
        </w:r>
      </w:sdtContent>
    </w:sdt>
    <w:r w:rsidR="00E25A03" w:rsidRPr="00CE624A">
      <w:rPr>
        <w:sz w:val="16"/>
        <w:szCs w:val="16"/>
      </w:rPr>
      <w:tab/>
    </w:r>
    <w:r w:rsidR="00E25A03" w:rsidRPr="00CE624A">
      <w:rPr>
        <w:sz w:val="16"/>
        <w:szCs w:val="16"/>
      </w:rPr>
      <w:tab/>
    </w:r>
    <w:sdt>
      <w:sdtPr>
        <w:rPr>
          <w:sz w:val="16"/>
          <w:szCs w:val="16"/>
        </w:rPr>
        <w:alias w:val="Firm name"/>
        <w:tag w:val="FirmName"/>
        <w:id w:val="-2116353681"/>
        <w:text/>
      </w:sdtPr>
      <w:sdtEndPr/>
      <w:sdtContent>
        <w:r w:rsidR="00B15100">
          <w:rPr>
            <w:sz w:val="16"/>
            <w:szCs w:val="16"/>
          </w:rPr>
          <w:t>Hogan Lovells</w:t>
        </w:r>
      </w:sdtContent>
    </w:sdt>
  </w:p>
  <w:p w14:paraId="108ED5EF" w14:textId="77777777" w:rsidR="00E25A03" w:rsidRDefault="00E25A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F2492" w14:textId="77777777" w:rsidR="00E25A03" w:rsidRPr="00CE624A" w:rsidRDefault="00E25A03" w:rsidP="00535492">
    <w:pPr>
      <w:pStyle w:val="Header"/>
      <w:rPr>
        <w:sz w:val="16"/>
        <w:szCs w:val="16"/>
      </w:rPr>
    </w:pPr>
  </w:p>
  <w:p w14:paraId="076AF34C" w14:textId="77777777" w:rsidR="00E25A03" w:rsidRPr="00CE624A" w:rsidRDefault="00A31E9B" w:rsidP="00535492">
    <w:pPr>
      <w:pStyle w:val="Header"/>
      <w:rPr>
        <w:sz w:val="16"/>
        <w:szCs w:val="16"/>
      </w:rPr>
    </w:pPr>
    <w:sdt>
      <w:sdtPr>
        <w:rPr>
          <w:sz w:val="16"/>
          <w:szCs w:val="16"/>
        </w:rPr>
        <w:alias w:val="DocID"/>
        <w:tag w:val="DocID"/>
        <w:id w:val="1463608054"/>
        <w:text/>
      </w:sdtPr>
      <w:sdtEndPr/>
      <w:sdtContent>
        <w:r w:rsidR="00B15100">
          <w:rPr>
            <w:sz w:val="16"/>
            <w:szCs w:val="16"/>
          </w:rPr>
          <w:t>MDRLIB01/GARCIAPA/515477.5</w:t>
        </w:r>
      </w:sdtContent>
    </w:sdt>
    <w:r w:rsidR="00E25A03" w:rsidRPr="00CE624A">
      <w:rPr>
        <w:sz w:val="16"/>
        <w:szCs w:val="16"/>
      </w:rPr>
      <w:tab/>
    </w:r>
    <w:r w:rsidR="00E25A03" w:rsidRPr="00CE624A">
      <w:rPr>
        <w:sz w:val="16"/>
        <w:szCs w:val="16"/>
      </w:rPr>
      <w:tab/>
    </w:r>
    <w:sdt>
      <w:sdtPr>
        <w:rPr>
          <w:sz w:val="16"/>
          <w:szCs w:val="16"/>
        </w:rPr>
        <w:alias w:val="Firm name"/>
        <w:tag w:val="FirmName"/>
        <w:id w:val="1781985566"/>
        <w:text/>
      </w:sdtPr>
      <w:sdtEndPr/>
      <w:sdtContent>
        <w:r w:rsidR="00B15100">
          <w:rPr>
            <w:sz w:val="16"/>
            <w:szCs w:val="16"/>
          </w:rPr>
          <w:t>Hogan Lovells</w:t>
        </w:r>
      </w:sdtContent>
    </w:sdt>
  </w:p>
  <w:p w14:paraId="2D0460A2" w14:textId="77777777" w:rsidR="00E25A03" w:rsidRDefault="00E25A0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19DA5" w14:textId="77777777" w:rsidR="00E25A03" w:rsidRPr="00CE624A" w:rsidRDefault="00E25A03" w:rsidP="0034233D">
    <w:pPr>
      <w:pStyle w:val="Header"/>
      <w:rPr>
        <w:sz w:val="16"/>
        <w:szCs w:val="16"/>
      </w:rPr>
    </w:pPr>
  </w:p>
  <w:p w14:paraId="6D69A698" w14:textId="77777777" w:rsidR="00E25A03" w:rsidRPr="00CE624A" w:rsidRDefault="00A31E9B" w:rsidP="0034233D">
    <w:pPr>
      <w:pStyle w:val="Header"/>
      <w:rPr>
        <w:sz w:val="16"/>
        <w:szCs w:val="16"/>
      </w:rPr>
    </w:pPr>
    <w:sdt>
      <w:sdtPr>
        <w:rPr>
          <w:sz w:val="16"/>
          <w:szCs w:val="16"/>
        </w:rPr>
        <w:alias w:val="DocID"/>
        <w:tag w:val="DocID"/>
        <w:id w:val="-571813403"/>
        <w:text/>
      </w:sdtPr>
      <w:sdtEndPr/>
      <w:sdtContent>
        <w:r w:rsidR="00B15100">
          <w:rPr>
            <w:sz w:val="16"/>
            <w:szCs w:val="16"/>
          </w:rPr>
          <w:t>MDRLIB01/GARCIAPA/515477.5</w:t>
        </w:r>
      </w:sdtContent>
    </w:sdt>
    <w:r w:rsidR="00E25A03" w:rsidRPr="00CE624A">
      <w:rPr>
        <w:sz w:val="16"/>
        <w:szCs w:val="16"/>
      </w:rPr>
      <w:tab/>
    </w:r>
    <w:r w:rsidR="00E25A03" w:rsidRPr="00CE624A">
      <w:rPr>
        <w:sz w:val="16"/>
        <w:szCs w:val="16"/>
      </w:rPr>
      <w:tab/>
    </w:r>
    <w:sdt>
      <w:sdtPr>
        <w:rPr>
          <w:sz w:val="16"/>
          <w:szCs w:val="16"/>
        </w:rPr>
        <w:alias w:val="Firm name"/>
        <w:tag w:val="FirmName"/>
        <w:id w:val="-1592085431"/>
        <w:text/>
      </w:sdtPr>
      <w:sdtEndPr/>
      <w:sdtContent>
        <w:r w:rsidR="00B15100">
          <w:rPr>
            <w:sz w:val="16"/>
            <w:szCs w:val="16"/>
          </w:rPr>
          <w:t>Hogan Lovells</w:t>
        </w:r>
      </w:sdtContent>
    </w:sdt>
  </w:p>
  <w:p w14:paraId="09290564" w14:textId="77777777" w:rsidR="00E25A03" w:rsidRPr="008A4854" w:rsidRDefault="00E25A03" w:rsidP="0015525C">
    <w:pPr>
      <w:pStyle w:val="FooterInfo"/>
    </w:pPr>
    <w:r>
      <w:fldChar w:fldCharType="begin"/>
    </w:r>
    <w:r w:rsidRPr="0015525C">
      <w:rPr>
        <w:sz w:val="12"/>
      </w:rPr>
      <w:instrText xml:space="preserve"> MACROBUTTON DocID \\MXC - 708759/000630 - 1842042 v1 </w:instrText>
    </w:r>
    <w:r>
      <w:fldChar w:fldCharType="end"/>
    </w:r>
    <w:r w:rsidRPr="00736D91">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175F1" w14:textId="77777777" w:rsidR="00E25A03" w:rsidRPr="00CE624A" w:rsidRDefault="00E25A03" w:rsidP="00535492">
    <w:pPr>
      <w:pStyle w:val="Header"/>
      <w:rPr>
        <w:sz w:val="16"/>
        <w:szCs w:val="16"/>
      </w:rPr>
    </w:pPr>
  </w:p>
  <w:p w14:paraId="01366536" w14:textId="77777777" w:rsidR="00E25A03" w:rsidRPr="00CE624A" w:rsidRDefault="00A31E9B" w:rsidP="00535492">
    <w:pPr>
      <w:pStyle w:val="Header"/>
      <w:rPr>
        <w:sz w:val="16"/>
        <w:szCs w:val="16"/>
      </w:rPr>
    </w:pPr>
    <w:sdt>
      <w:sdtPr>
        <w:rPr>
          <w:sz w:val="16"/>
          <w:szCs w:val="16"/>
        </w:rPr>
        <w:alias w:val="DocID"/>
        <w:tag w:val="DocID"/>
        <w:id w:val="8960912"/>
        <w:text/>
      </w:sdtPr>
      <w:sdtEndPr/>
      <w:sdtContent>
        <w:r w:rsidR="00B15100">
          <w:rPr>
            <w:sz w:val="16"/>
            <w:szCs w:val="16"/>
          </w:rPr>
          <w:t>MDRLIB01/GARCIAPA/515477.5</w:t>
        </w:r>
      </w:sdtContent>
    </w:sdt>
    <w:r w:rsidR="00E25A03" w:rsidRPr="00CE624A">
      <w:rPr>
        <w:sz w:val="16"/>
        <w:szCs w:val="16"/>
      </w:rPr>
      <w:tab/>
    </w:r>
    <w:r w:rsidR="00E25A03" w:rsidRPr="00CE624A">
      <w:rPr>
        <w:sz w:val="16"/>
        <w:szCs w:val="16"/>
      </w:rPr>
      <w:tab/>
    </w:r>
    <w:sdt>
      <w:sdtPr>
        <w:rPr>
          <w:sz w:val="16"/>
          <w:szCs w:val="16"/>
        </w:rPr>
        <w:alias w:val="Firm name"/>
        <w:tag w:val="FirmName"/>
        <w:id w:val="-91250547"/>
        <w:text/>
      </w:sdtPr>
      <w:sdtEndPr/>
      <w:sdtContent>
        <w:r w:rsidR="00B15100">
          <w:rPr>
            <w:sz w:val="16"/>
            <w:szCs w:val="16"/>
          </w:rPr>
          <w:t>Hogan Lovells</w:t>
        </w:r>
      </w:sdtContent>
    </w:sdt>
  </w:p>
  <w:p w14:paraId="1ED5871C" w14:textId="77777777" w:rsidR="00E25A03" w:rsidRDefault="00E25A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8A401" w14:textId="77777777" w:rsidR="00A31E9B" w:rsidRDefault="00A31E9B">
      <w:pPr>
        <w:pStyle w:val="Footer"/>
        <w:pBdr>
          <w:top w:val="single" w:sz="4" w:space="1" w:color="auto"/>
        </w:pBdr>
        <w:rPr>
          <w:rFonts w:ascii="MS Mincho" w:hAnsi="Times New Roman"/>
        </w:rPr>
      </w:pPr>
    </w:p>
  </w:footnote>
  <w:footnote w:type="continuationSeparator" w:id="0">
    <w:p w14:paraId="28403B43" w14:textId="77777777" w:rsidR="00A31E9B" w:rsidRDefault="00A31E9B">
      <w:pPr>
        <w:rPr>
          <w:rFonts w:ascii="MS Mincho" w:hAnsi="Times New Roman"/>
        </w:rPr>
      </w:pPr>
      <w:r>
        <w:rPr>
          <w:rFonts w:ascii="MS Mincho" w:hAnsi="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259C2" w14:textId="77777777" w:rsidR="00E25A03" w:rsidRDefault="00E25A03">
    <w:pPr>
      <w:pStyle w:val="Header"/>
    </w:pPr>
  </w:p>
  <w:p w14:paraId="0E0A49C9" w14:textId="77777777" w:rsidR="00E25A03" w:rsidRDefault="00E25A0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E601D" w14:textId="77777777" w:rsidR="00E25A03" w:rsidRDefault="00E25A03">
    <w:pPr>
      <w:pStyle w:val="Header"/>
      <w:jc w:val="left"/>
    </w:pPr>
  </w:p>
  <w:p w14:paraId="35DA3119" w14:textId="77777777" w:rsidR="00E25A03" w:rsidRDefault="00E25A0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F72BA" w14:textId="77777777" w:rsidR="00E25A03" w:rsidRDefault="00E25A0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7221023"/>
      <w:docPartObj>
        <w:docPartGallery w:val="Page Numbers (Top of Page)"/>
        <w:docPartUnique/>
      </w:docPartObj>
    </w:sdtPr>
    <w:sdtEndPr/>
    <w:sdtContent>
      <w:p w14:paraId="2D7CBA6E" w14:textId="77777777" w:rsidR="00E25A03" w:rsidRDefault="00E25A03" w:rsidP="00F92AE5">
        <w:pPr>
          <w:pStyle w:val="Header"/>
          <w:jc w:val="center"/>
        </w:pPr>
        <w:r>
          <w:t xml:space="preserve">- </w:t>
        </w:r>
        <w:r>
          <w:fldChar w:fldCharType="begin"/>
        </w:r>
        <w:r>
          <w:instrText xml:space="preserve"> PAGE  \* MERGEFORMAT </w:instrText>
        </w:r>
        <w:r>
          <w:fldChar w:fldCharType="separate"/>
        </w:r>
        <w:r w:rsidR="00B15100">
          <w:rPr>
            <w:noProof/>
          </w:rPr>
          <w:t>9</w:t>
        </w:r>
        <w:r>
          <w:fldChar w:fldCharType="end"/>
        </w:r>
        <w:r>
          <w:t xml:space="preserve"> -</w:t>
        </w:r>
      </w:p>
      <w:p w14:paraId="2508E8ED" w14:textId="77777777" w:rsidR="00E25A03" w:rsidRDefault="00A31E9B" w:rsidP="00F92AE5">
        <w:pPr>
          <w:pStyle w:val="Header"/>
          <w:jc w:val="left"/>
        </w:pPr>
      </w:p>
    </w:sdtContent>
  </w:sdt>
  <w:p w14:paraId="61DC9334" w14:textId="77777777" w:rsidR="00E25A03" w:rsidRDefault="00E25A0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DE6362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D941D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C68141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83E19C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DF8A9F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B2278D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624930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CA00FE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FAD6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714FA7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241FE9"/>
    <w:multiLevelType w:val="hybridMultilevel"/>
    <w:tmpl w:val="15E66EF4"/>
    <w:lvl w:ilvl="0" w:tplc="EE62A6FE">
      <w:start w:val="1"/>
      <w:numFmt w:val="bullet"/>
      <w:lvlText w:val=""/>
      <w:lvlJc w:val="left"/>
      <w:pPr>
        <w:ind w:left="720" w:hanging="360"/>
      </w:pPr>
      <w:rPr>
        <w:rFonts w:ascii="Symbol" w:hAnsi="Symbol" w:hint="default"/>
        <w:sz w:val="22"/>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DEE0403"/>
    <w:multiLevelType w:val="hybridMultilevel"/>
    <w:tmpl w:val="300226D2"/>
    <w:lvl w:ilvl="0" w:tplc="9E34A244">
      <w:start w:val="1"/>
      <w:numFmt w:val="lowerRoman"/>
      <w:lvlText w:val="(%1)"/>
      <w:lvlJc w:val="left"/>
      <w:pPr>
        <w:tabs>
          <w:tab w:val="num" w:pos="1616"/>
        </w:tabs>
        <w:ind w:left="1616"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FE74F7D"/>
    <w:multiLevelType w:val="multilevel"/>
    <w:tmpl w:val="0790824A"/>
    <w:name w:val="CustomListNum"/>
    <w:lvl w:ilvl="0">
      <w:start w:val="1"/>
      <w:numFmt w:val="decimal"/>
      <w:pStyle w:val="Level1"/>
      <w:lvlText w:val="%1."/>
      <w:lvlJc w:val="left"/>
      <w:pPr>
        <w:tabs>
          <w:tab w:val="num" w:pos="709"/>
        </w:tabs>
        <w:ind w:left="709" w:hanging="709"/>
      </w:pPr>
      <w:rPr>
        <w:rFonts w:ascii="Arial" w:hAnsi="Arial" w:cs="Arial" w:hint="default"/>
        <w:b w:val="0"/>
      </w:rPr>
    </w:lvl>
    <w:lvl w:ilvl="1">
      <w:start w:val="1"/>
      <w:numFmt w:val="decimal"/>
      <w:pStyle w:val="Level2"/>
      <w:isLgl/>
      <w:lvlText w:val="%1.%2"/>
      <w:lvlJc w:val="left"/>
      <w:pPr>
        <w:tabs>
          <w:tab w:val="num" w:pos="709"/>
        </w:tabs>
        <w:ind w:left="709" w:hanging="709"/>
      </w:pPr>
      <w:rPr>
        <w:rFonts w:ascii="Arial" w:hAnsi="Arial" w:cs="Arial" w:hint="default"/>
        <w:b w:val="0"/>
      </w:rPr>
    </w:lvl>
    <w:lvl w:ilvl="2">
      <w:start w:val="1"/>
      <w:numFmt w:val="lowerLetter"/>
      <w:pStyle w:val="Level3"/>
      <w:lvlText w:val="(%3)"/>
      <w:lvlJc w:val="left"/>
      <w:pPr>
        <w:tabs>
          <w:tab w:val="num" w:pos="1417"/>
        </w:tabs>
        <w:ind w:left="1417" w:hanging="708"/>
      </w:pPr>
      <w:rPr>
        <w:rFonts w:ascii="Arial" w:hAnsi="Arial" w:cs="Arial" w:hint="default"/>
        <w:b w:val="0"/>
      </w:rPr>
    </w:lvl>
    <w:lvl w:ilvl="3">
      <w:start w:val="1"/>
      <w:numFmt w:val="lowerRoman"/>
      <w:pStyle w:val="Level4"/>
      <w:lvlText w:val="(%4)"/>
      <w:lvlJc w:val="left"/>
      <w:pPr>
        <w:tabs>
          <w:tab w:val="num" w:pos="2126"/>
        </w:tabs>
        <w:ind w:left="2126" w:hanging="709"/>
      </w:pPr>
      <w:rPr>
        <w:rFonts w:ascii="Arial" w:hAnsi="Arial" w:cs="Arial" w:hint="default"/>
        <w:b w:val="0"/>
      </w:rPr>
    </w:lvl>
    <w:lvl w:ilvl="4">
      <w:start w:val="1"/>
      <w:numFmt w:val="decimal"/>
      <w:pStyle w:val="Level5"/>
      <w:lvlText w:val="(%5)"/>
      <w:lvlJc w:val="left"/>
      <w:pPr>
        <w:tabs>
          <w:tab w:val="num" w:pos="2835"/>
        </w:tabs>
        <w:ind w:left="2835" w:hanging="709"/>
      </w:pPr>
      <w:rPr>
        <w:rFonts w:ascii="Arial" w:hAnsi="Arial" w:cs="Arial" w:hint="default"/>
        <w:b w:val="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173B5547"/>
    <w:multiLevelType w:val="hybridMultilevel"/>
    <w:tmpl w:val="A888E40E"/>
    <w:lvl w:ilvl="0" w:tplc="3050F75C">
      <w:start w:val="1"/>
      <w:numFmt w:val="upperLetter"/>
      <w:pStyle w:val="Recitals"/>
      <w:lvlText w:val="(%1)"/>
      <w:lvlJc w:val="left"/>
      <w:pPr>
        <w:tabs>
          <w:tab w:val="num" w:pos="709"/>
        </w:tabs>
        <w:ind w:left="709" w:hanging="709"/>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1998034E"/>
    <w:multiLevelType w:val="hybridMultilevel"/>
    <w:tmpl w:val="B78E76CA"/>
    <w:lvl w:ilvl="0" w:tplc="ED349F5A">
      <w:start w:val="1"/>
      <w:numFmt w:val="decimal"/>
      <w:pStyle w:val="TOC4"/>
      <w:lvlText w:val="%1."/>
      <w:lvlJc w:val="left"/>
      <w:pPr>
        <w:ind w:left="360" w:hanging="360"/>
      </w:pPr>
      <w:rPr>
        <w:rFonts w:ascii="Arial Bold" w:hAnsi="Arial Bold" w:hint="default"/>
        <w:b/>
        <w:i w:val="0"/>
        <w:sz w:val="21"/>
      </w:rPr>
    </w:lvl>
    <w:lvl w:ilvl="1" w:tplc="08090019" w:tentative="1">
      <w:start w:val="1"/>
      <w:numFmt w:val="lowerLetter"/>
      <w:lvlText w:val="%2."/>
      <w:lvlJc w:val="left"/>
      <w:pPr>
        <w:ind w:left="3566" w:hanging="360"/>
      </w:pPr>
    </w:lvl>
    <w:lvl w:ilvl="2" w:tplc="0809001B" w:tentative="1">
      <w:start w:val="1"/>
      <w:numFmt w:val="lowerRoman"/>
      <w:lvlText w:val="%3."/>
      <w:lvlJc w:val="right"/>
      <w:pPr>
        <w:ind w:left="4286" w:hanging="180"/>
      </w:pPr>
    </w:lvl>
    <w:lvl w:ilvl="3" w:tplc="0809000F" w:tentative="1">
      <w:start w:val="1"/>
      <w:numFmt w:val="decimal"/>
      <w:lvlText w:val="%4."/>
      <w:lvlJc w:val="left"/>
      <w:pPr>
        <w:ind w:left="5006" w:hanging="360"/>
      </w:pPr>
    </w:lvl>
    <w:lvl w:ilvl="4" w:tplc="08090019" w:tentative="1">
      <w:start w:val="1"/>
      <w:numFmt w:val="lowerLetter"/>
      <w:lvlText w:val="%5."/>
      <w:lvlJc w:val="left"/>
      <w:pPr>
        <w:ind w:left="5726" w:hanging="360"/>
      </w:pPr>
    </w:lvl>
    <w:lvl w:ilvl="5" w:tplc="0809001B" w:tentative="1">
      <w:start w:val="1"/>
      <w:numFmt w:val="lowerRoman"/>
      <w:lvlText w:val="%6."/>
      <w:lvlJc w:val="right"/>
      <w:pPr>
        <w:ind w:left="6446" w:hanging="180"/>
      </w:pPr>
    </w:lvl>
    <w:lvl w:ilvl="6" w:tplc="0809000F" w:tentative="1">
      <w:start w:val="1"/>
      <w:numFmt w:val="decimal"/>
      <w:lvlText w:val="%7."/>
      <w:lvlJc w:val="left"/>
      <w:pPr>
        <w:ind w:left="7166" w:hanging="360"/>
      </w:pPr>
    </w:lvl>
    <w:lvl w:ilvl="7" w:tplc="08090019" w:tentative="1">
      <w:start w:val="1"/>
      <w:numFmt w:val="lowerLetter"/>
      <w:lvlText w:val="%8."/>
      <w:lvlJc w:val="left"/>
      <w:pPr>
        <w:ind w:left="7886" w:hanging="360"/>
      </w:pPr>
    </w:lvl>
    <w:lvl w:ilvl="8" w:tplc="0809001B" w:tentative="1">
      <w:start w:val="1"/>
      <w:numFmt w:val="lowerRoman"/>
      <w:lvlText w:val="%9."/>
      <w:lvlJc w:val="right"/>
      <w:pPr>
        <w:ind w:left="8606" w:hanging="180"/>
      </w:pPr>
    </w:lvl>
  </w:abstractNum>
  <w:abstractNum w:abstractNumId="15" w15:restartNumberingAfterBreak="0">
    <w:nsid w:val="21E32F34"/>
    <w:multiLevelType w:val="multilevel"/>
    <w:tmpl w:val="A3A0B02E"/>
    <w:name w:val="Lovells"/>
    <w:lvl w:ilvl="0">
      <w:start w:val="1"/>
      <w:numFmt w:val="decimal"/>
      <w:lvlText w:val="%1."/>
      <w:lvlJc w:val="left"/>
      <w:pPr>
        <w:tabs>
          <w:tab w:val="num" w:pos="709"/>
        </w:tabs>
        <w:ind w:left="709" w:hanging="709"/>
      </w:pPr>
      <w:rPr>
        <w:rFonts w:ascii="Arial" w:hAnsi="Arial" w:cs="Arial" w:hint="default"/>
        <w:b w:val="0"/>
      </w:rPr>
    </w:lvl>
    <w:lvl w:ilvl="1">
      <w:start w:val="1"/>
      <w:numFmt w:val="decimal"/>
      <w:isLgl/>
      <w:lvlText w:val="%1.%2"/>
      <w:lvlJc w:val="left"/>
      <w:pPr>
        <w:tabs>
          <w:tab w:val="num" w:pos="709"/>
        </w:tabs>
        <w:ind w:left="709" w:hanging="709"/>
      </w:pPr>
      <w:rPr>
        <w:rFonts w:ascii="Arial" w:hAnsi="Arial" w:cs="Arial" w:hint="default"/>
        <w:b w:val="0"/>
      </w:rPr>
    </w:lvl>
    <w:lvl w:ilvl="2">
      <w:start w:val="1"/>
      <w:numFmt w:val="lowerLetter"/>
      <w:lvlText w:val="(%3)"/>
      <w:lvlJc w:val="left"/>
      <w:pPr>
        <w:tabs>
          <w:tab w:val="num" w:pos="1417"/>
        </w:tabs>
        <w:ind w:left="1417" w:hanging="708"/>
      </w:pPr>
      <w:rPr>
        <w:rFonts w:ascii="Arial" w:hAnsi="Arial" w:cs="Arial" w:hint="default"/>
        <w:b w:val="0"/>
      </w:rPr>
    </w:lvl>
    <w:lvl w:ilvl="3">
      <w:start w:val="1"/>
      <w:numFmt w:val="lowerRoman"/>
      <w:pStyle w:val="Heading4"/>
      <w:lvlText w:val="(%4)"/>
      <w:lvlJc w:val="left"/>
      <w:pPr>
        <w:tabs>
          <w:tab w:val="num" w:pos="2126"/>
        </w:tabs>
        <w:ind w:left="2126" w:hanging="709"/>
      </w:pPr>
      <w:rPr>
        <w:rFonts w:ascii="Arial" w:hAnsi="Arial" w:cs="Arial" w:hint="default"/>
        <w:b w:val="0"/>
      </w:rPr>
    </w:lvl>
    <w:lvl w:ilvl="4">
      <w:start w:val="1"/>
      <w:numFmt w:val="decimal"/>
      <w:lvlText w:val="(%5)"/>
      <w:lvlJc w:val="left"/>
      <w:pPr>
        <w:tabs>
          <w:tab w:val="num" w:pos="2835"/>
        </w:tabs>
        <w:ind w:left="2835" w:hanging="709"/>
      </w:pPr>
      <w:rPr>
        <w:rFonts w:ascii="Arial" w:hAnsi="Arial" w:cs="Arial" w:hint="default"/>
        <w:b w:val="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170605F"/>
    <w:multiLevelType w:val="multilevel"/>
    <w:tmpl w:val="05EA2F5C"/>
    <w:name w:val="SchCustomListNum"/>
    <w:styleLink w:val="SchCustomList"/>
    <w:lvl w:ilvl="0">
      <w:start w:val="1"/>
      <w:numFmt w:val="none"/>
      <w:pStyle w:val="SchTitle"/>
      <w:suff w:val="nothing"/>
      <w:lvlText w:val=""/>
      <w:lvlJc w:val="left"/>
      <w:pPr>
        <w:ind w:left="0" w:firstLine="0"/>
      </w:pPr>
      <w:rPr>
        <w:rFonts w:ascii="Arial" w:hAnsi="Arial" w:cs="Arial" w:hint="default"/>
        <w:b w:val="0"/>
      </w:rPr>
    </w:lvl>
    <w:lvl w:ilvl="1">
      <w:start w:val="1"/>
      <w:numFmt w:val="none"/>
      <w:pStyle w:val="SchSubtitle"/>
      <w:isLgl/>
      <w:suff w:val="nothing"/>
      <w:lvlText w:val=""/>
      <w:lvlJc w:val="left"/>
      <w:pPr>
        <w:ind w:left="0" w:firstLine="0"/>
      </w:pPr>
      <w:rPr>
        <w:rFonts w:ascii="Arial" w:hAnsi="Arial" w:cs="Arial" w:hint="default"/>
        <w:b w:val="0"/>
      </w:rPr>
    </w:lvl>
    <w:lvl w:ilvl="2">
      <w:start w:val="1"/>
      <w:numFmt w:val="decimal"/>
      <w:pStyle w:val="SchNumber1"/>
      <w:lvlText w:val="%3."/>
      <w:lvlJc w:val="left"/>
      <w:pPr>
        <w:tabs>
          <w:tab w:val="num" w:pos="709"/>
        </w:tabs>
        <w:ind w:left="709" w:hanging="709"/>
      </w:pPr>
      <w:rPr>
        <w:rFonts w:ascii="Arial" w:hAnsi="Arial" w:cs="Arial" w:hint="default"/>
        <w:b w:val="0"/>
      </w:rPr>
    </w:lvl>
    <w:lvl w:ilvl="3">
      <w:start w:val="1"/>
      <w:numFmt w:val="decimal"/>
      <w:pStyle w:val="SchNumber2"/>
      <w:lvlText w:val="%3.%4"/>
      <w:lvlJc w:val="left"/>
      <w:pPr>
        <w:tabs>
          <w:tab w:val="num" w:pos="709"/>
        </w:tabs>
        <w:ind w:left="709" w:hanging="709"/>
      </w:pPr>
      <w:rPr>
        <w:rFonts w:ascii="Arial" w:hAnsi="Arial" w:cs="Arial" w:hint="default"/>
        <w:b w:val="0"/>
      </w:rPr>
    </w:lvl>
    <w:lvl w:ilvl="4">
      <w:start w:val="1"/>
      <w:numFmt w:val="lowerLetter"/>
      <w:pStyle w:val="SchNumber3"/>
      <w:lvlText w:val="(%5)"/>
      <w:lvlJc w:val="left"/>
      <w:pPr>
        <w:tabs>
          <w:tab w:val="num" w:pos="1418"/>
        </w:tabs>
        <w:ind w:left="1418" w:hanging="709"/>
      </w:pPr>
      <w:rPr>
        <w:rFonts w:ascii="Arial" w:hAnsi="Arial" w:cs="Arial" w:hint="default"/>
        <w:b w:val="0"/>
      </w:rPr>
    </w:lvl>
    <w:lvl w:ilvl="5">
      <w:start w:val="1"/>
      <w:numFmt w:val="lowerRoman"/>
      <w:pStyle w:val="SchNumber4"/>
      <w:lvlText w:val="(%6)"/>
      <w:lvlJc w:val="left"/>
      <w:pPr>
        <w:tabs>
          <w:tab w:val="num" w:pos="2126"/>
        </w:tabs>
        <w:ind w:left="2126" w:hanging="708"/>
      </w:pPr>
      <w:rPr>
        <w:rFonts w:hint="default"/>
      </w:rPr>
    </w:lvl>
    <w:lvl w:ilvl="6">
      <w:start w:val="1"/>
      <w:numFmt w:val="decimal"/>
      <w:pStyle w:val="SchNumber5"/>
      <w:lvlText w:val="(%7)"/>
      <w:lvlJc w:val="left"/>
      <w:pPr>
        <w:tabs>
          <w:tab w:val="num" w:pos="2835"/>
        </w:tabs>
        <w:ind w:left="2835" w:hanging="709"/>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31680"/>
        </w:tabs>
        <w:ind w:left="0" w:firstLine="0"/>
      </w:pPr>
      <w:rPr>
        <w:rFonts w:hint="default"/>
      </w:rPr>
    </w:lvl>
  </w:abstractNum>
  <w:abstractNum w:abstractNumId="17" w15:restartNumberingAfterBreak="0">
    <w:nsid w:val="33DB2823"/>
    <w:multiLevelType w:val="hybridMultilevel"/>
    <w:tmpl w:val="87488052"/>
    <w:lvl w:ilvl="0" w:tplc="9E34A244">
      <w:start w:val="1"/>
      <w:numFmt w:val="lowerRoman"/>
      <w:lvlText w:val="(%1)"/>
      <w:lvlJc w:val="left"/>
      <w:pPr>
        <w:tabs>
          <w:tab w:val="num" w:pos="1616"/>
        </w:tabs>
        <w:ind w:left="1616" w:hanging="720"/>
      </w:pPr>
      <w:rPr>
        <w:rFonts w:hint="default"/>
      </w:rPr>
    </w:lvl>
    <w:lvl w:ilvl="1" w:tplc="04090019" w:tentative="1">
      <w:start w:val="1"/>
      <w:numFmt w:val="lowerLetter"/>
      <w:lvlText w:val="%2."/>
      <w:lvlJc w:val="left"/>
      <w:pPr>
        <w:tabs>
          <w:tab w:val="num" w:pos="1976"/>
        </w:tabs>
        <w:ind w:left="1976" w:hanging="360"/>
      </w:pPr>
    </w:lvl>
    <w:lvl w:ilvl="2" w:tplc="0409001B" w:tentative="1">
      <w:start w:val="1"/>
      <w:numFmt w:val="lowerRoman"/>
      <w:lvlText w:val="%3."/>
      <w:lvlJc w:val="right"/>
      <w:pPr>
        <w:tabs>
          <w:tab w:val="num" w:pos="2696"/>
        </w:tabs>
        <w:ind w:left="2696" w:hanging="180"/>
      </w:pPr>
    </w:lvl>
    <w:lvl w:ilvl="3" w:tplc="0409000F" w:tentative="1">
      <w:start w:val="1"/>
      <w:numFmt w:val="decimal"/>
      <w:lvlText w:val="%4."/>
      <w:lvlJc w:val="left"/>
      <w:pPr>
        <w:tabs>
          <w:tab w:val="num" w:pos="3416"/>
        </w:tabs>
        <w:ind w:left="3416" w:hanging="360"/>
      </w:pPr>
    </w:lvl>
    <w:lvl w:ilvl="4" w:tplc="04090019" w:tentative="1">
      <w:start w:val="1"/>
      <w:numFmt w:val="lowerLetter"/>
      <w:lvlText w:val="%5."/>
      <w:lvlJc w:val="left"/>
      <w:pPr>
        <w:tabs>
          <w:tab w:val="num" w:pos="4136"/>
        </w:tabs>
        <w:ind w:left="4136" w:hanging="360"/>
      </w:pPr>
    </w:lvl>
    <w:lvl w:ilvl="5" w:tplc="0409001B" w:tentative="1">
      <w:start w:val="1"/>
      <w:numFmt w:val="lowerRoman"/>
      <w:lvlText w:val="%6."/>
      <w:lvlJc w:val="right"/>
      <w:pPr>
        <w:tabs>
          <w:tab w:val="num" w:pos="4856"/>
        </w:tabs>
        <w:ind w:left="4856" w:hanging="180"/>
      </w:pPr>
    </w:lvl>
    <w:lvl w:ilvl="6" w:tplc="0409000F" w:tentative="1">
      <w:start w:val="1"/>
      <w:numFmt w:val="decimal"/>
      <w:lvlText w:val="%7."/>
      <w:lvlJc w:val="left"/>
      <w:pPr>
        <w:tabs>
          <w:tab w:val="num" w:pos="5576"/>
        </w:tabs>
        <w:ind w:left="5576" w:hanging="360"/>
      </w:pPr>
    </w:lvl>
    <w:lvl w:ilvl="7" w:tplc="04090019" w:tentative="1">
      <w:start w:val="1"/>
      <w:numFmt w:val="lowerLetter"/>
      <w:lvlText w:val="%8."/>
      <w:lvlJc w:val="left"/>
      <w:pPr>
        <w:tabs>
          <w:tab w:val="num" w:pos="6296"/>
        </w:tabs>
        <w:ind w:left="6296" w:hanging="360"/>
      </w:pPr>
    </w:lvl>
    <w:lvl w:ilvl="8" w:tplc="0409001B" w:tentative="1">
      <w:start w:val="1"/>
      <w:numFmt w:val="lowerRoman"/>
      <w:lvlText w:val="%9."/>
      <w:lvlJc w:val="right"/>
      <w:pPr>
        <w:tabs>
          <w:tab w:val="num" w:pos="7016"/>
        </w:tabs>
        <w:ind w:left="7016" w:hanging="180"/>
      </w:pPr>
    </w:lvl>
  </w:abstractNum>
  <w:abstractNum w:abstractNumId="18" w15:restartNumberingAfterBreak="0">
    <w:nsid w:val="355C5091"/>
    <w:multiLevelType w:val="multilevel"/>
    <w:tmpl w:val="0409001D"/>
    <w:name w:val="listnum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9733166"/>
    <w:multiLevelType w:val="hybridMultilevel"/>
    <w:tmpl w:val="3C865FF6"/>
    <w:lvl w:ilvl="0" w:tplc="DAC69E5A">
      <w:start w:val="1"/>
      <w:numFmt w:val="decimal"/>
      <w:pStyle w:val="Parties"/>
      <w:lvlText w:val="(%1)"/>
      <w:lvlJc w:val="left"/>
      <w:pPr>
        <w:tabs>
          <w:tab w:val="num" w:pos="709"/>
        </w:tabs>
        <w:ind w:left="709" w:hanging="709"/>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442455B2"/>
    <w:multiLevelType w:val="hybridMultilevel"/>
    <w:tmpl w:val="8E640C9C"/>
    <w:lvl w:ilvl="0" w:tplc="040A0013">
      <w:start w:val="1"/>
      <w:numFmt w:val="upperRoman"/>
      <w:lvlText w:val="%1."/>
      <w:lvlJc w:val="right"/>
      <w:pPr>
        <w:tabs>
          <w:tab w:val="num" w:pos="720"/>
        </w:tabs>
        <w:ind w:left="720" w:hanging="180"/>
      </w:pPr>
    </w:lvl>
    <w:lvl w:ilvl="1" w:tplc="040A0019" w:tentative="1">
      <w:start w:val="1"/>
      <w:numFmt w:val="lowerLetter"/>
      <w:lvlText w:val="%2."/>
      <w:lvlJc w:val="left"/>
      <w:pPr>
        <w:tabs>
          <w:tab w:val="num" w:pos="1440"/>
        </w:tabs>
        <w:ind w:left="1440" w:hanging="360"/>
      </w:pPr>
    </w:lvl>
    <w:lvl w:ilvl="2" w:tplc="040A001B">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21" w15:restartNumberingAfterBreak="0">
    <w:nsid w:val="705536E1"/>
    <w:multiLevelType w:val="multilevel"/>
    <w:tmpl w:val="10C006A4"/>
    <w:name w:val="Numbering2"/>
    <w:lvl w:ilvl="0">
      <w:start w:val="1"/>
      <w:numFmt w:val="decimal"/>
      <w:lvlRestart w:val="0"/>
      <w:lvlText w:val="%1."/>
      <w:lvlJc w:val="left"/>
      <w:pPr>
        <w:tabs>
          <w:tab w:val="num" w:pos="709"/>
        </w:tabs>
        <w:ind w:left="709" w:hanging="709"/>
      </w:pPr>
    </w:lvl>
    <w:lvl w:ilvl="1">
      <w:start w:val="1"/>
      <w:numFmt w:val="decimal"/>
      <w:isLgl/>
      <w:lvlText w:val="%1.%2"/>
      <w:lvlJc w:val="left"/>
      <w:pPr>
        <w:tabs>
          <w:tab w:val="num" w:pos="709"/>
        </w:tabs>
        <w:ind w:left="709" w:hanging="709"/>
      </w:pPr>
    </w:lvl>
    <w:lvl w:ilvl="2">
      <w:start w:val="1"/>
      <w:numFmt w:val="lowerLetter"/>
      <w:lvlText w:val="(%3)"/>
      <w:lvlJc w:val="left"/>
      <w:pPr>
        <w:tabs>
          <w:tab w:val="num" w:pos="1417"/>
        </w:tabs>
        <w:ind w:left="1417" w:hanging="708"/>
      </w:pPr>
    </w:lvl>
    <w:lvl w:ilvl="3">
      <w:start w:val="1"/>
      <w:numFmt w:val="lowerRoman"/>
      <w:lvlText w:val="(%4)"/>
      <w:lvlJc w:val="left"/>
      <w:pPr>
        <w:tabs>
          <w:tab w:val="num" w:pos="2126"/>
        </w:tabs>
        <w:ind w:left="2126" w:hanging="709"/>
      </w:pPr>
    </w:lvl>
    <w:lvl w:ilvl="4">
      <w:start w:val="1"/>
      <w:numFmt w:val="decimal"/>
      <w:lvlText w:val="(%5)"/>
      <w:lvlJc w:val="left"/>
      <w:pPr>
        <w:tabs>
          <w:tab w:val="num" w:pos="2835"/>
        </w:tabs>
        <w:ind w:left="2835" w:hanging="709"/>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74150E65"/>
    <w:multiLevelType w:val="multilevel"/>
    <w:tmpl w:val="59E079D8"/>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5"/>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13"/>
  </w:num>
  <w:num w:numId="17">
    <w:abstractNumId w:val="16"/>
  </w:num>
  <w:num w:numId="18">
    <w:abstractNumId w:val="14"/>
  </w:num>
  <w:num w:numId="19">
    <w:abstractNumId w:val="10"/>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22"/>
  </w:num>
  <w:num w:numId="31">
    <w:abstractNumId w:val="17"/>
  </w:num>
  <w:num w:numId="32">
    <w:abstractNumId w:val="12"/>
  </w:num>
  <w:num w:numId="33">
    <w:abstractNumId w:val="12"/>
  </w:num>
  <w:num w:numId="34">
    <w:abstractNumId w:val="11"/>
  </w:num>
  <w:num w:numId="35">
    <w:abstractNumId w:val="12"/>
  </w:num>
  <w:num w:numId="36">
    <w:abstractNumId w:val="12"/>
  </w:num>
  <w:num w:numId="37">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doNotDisplayPageBoundaries/>
  <w:embedTrueTypeFonts/>
  <w:saveSubsetFonts/>
  <w:activeWritingStyle w:appName="MSWord" w:lang="en-GB" w:vendorID="64" w:dllVersion="6" w:nlCheck="1" w:checkStyle="1"/>
  <w:activeWritingStyle w:appName="MSWord" w:lang="es-ES" w:vendorID="64" w:dllVersion="6" w:nlCheck="1" w:checkStyle="1"/>
  <w:activeWritingStyle w:appName="MSWord" w:lang="es-ES_tradnl" w:vendorID="64" w:dllVersion="6" w:nlCheck="1" w:checkStyle="1"/>
  <w:activeWritingStyle w:appName="MSWord" w:lang="fr-FR" w:vendorID="64" w:dllVersion="6" w:nlCheck="1" w:checkStyle="1"/>
  <w:activeWritingStyle w:appName="MSWord" w:lang="en-US" w:vendorID="64" w:dllVersion="6" w:nlCheck="1" w:checkStyle="1"/>
  <w:activeWritingStyle w:appName="MSWord" w:lang="es-MX" w:vendorID="64" w:dllVersion="6"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oNotHyphenateCaps/>
  <w:drawingGridHorizontalSpacing w:val="10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MSLINK" w:val="TRUE"/>
    <w:docVar w:name="DMSREF" w:val="PCDOCS\LWDLIB01\1289969\1"/>
    <w:docVar w:name="FooterHasDocNum" w:val="True"/>
    <w:docVar w:name="TOCInformation" w:val="CoBCPS1=Level 1|CoBCCS1=&lt;bold&gt;|CoBCPS2=Level 2|CoBCCS2=&lt;bold&gt;|CoBCPS3=Level 3|CoBCCS3=&lt;bold&gt;|CoBL1=1|CoBL2=None|CoBL3=None|TextBoxSchedulePartText=Part \A|CoBSchedulePartLevel=2|CoBScheduleLevel=1|TextBoxScheduleText=SCHEDULE \R|"/>
  </w:docVars>
  <w:rsids>
    <w:rsidRoot w:val="00C82363"/>
    <w:rsid w:val="000016E0"/>
    <w:rsid w:val="00031003"/>
    <w:rsid w:val="000379F8"/>
    <w:rsid w:val="00037C7A"/>
    <w:rsid w:val="000414C9"/>
    <w:rsid w:val="0004288C"/>
    <w:rsid w:val="0004623A"/>
    <w:rsid w:val="00051313"/>
    <w:rsid w:val="00052BED"/>
    <w:rsid w:val="00053120"/>
    <w:rsid w:val="00053B82"/>
    <w:rsid w:val="0006025E"/>
    <w:rsid w:val="000706E4"/>
    <w:rsid w:val="0007260F"/>
    <w:rsid w:val="000874B8"/>
    <w:rsid w:val="000922D2"/>
    <w:rsid w:val="0009296E"/>
    <w:rsid w:val="000929B0"/>
    <w:rsid w:val="00093681"/>
    <w:rsid w:val="000969F0"/>
    <w:rsid w:val="000A1D62"/>
    <w:rsid w:val="000A37FF"/>
    <w:rsid w:val="000A3F86"/>
    <w:rsid w:val="000A7F7A"/>
    <w:rsid w:val="000C6C30"/>
    <w:rsid w:val="000D095E"/>
    <w:rsid w:val="000D3679"/>
    <w:rsid w:val="000F047A"/>
    <w:rsid w:val="00111FF6"/>
    <w:rsid w:val="00112CB3"/>
    <w:rsid w:val="0011311B"/>
    <w:rsid w:val="00113411"/>
    <w:rsid w:val="00114520"/>
    <w:rsid w:val="001165E4"/>
    <w:rsid w:val="001201C8"/>
    <w:rsid w:val="001303FA"/>
    <w:rsid w:val="001313A4"/>
    <w:rsid w:val="001407F6"/>
    <w:rsid w:val="00140A9E"/>
    <w:rsid w:val="001442D1"/>
    <w:rsid w:val="00145589"/>
    <w:rsid w:val="0015525C"/>
    <w:rsid w:val="00157AC1"/>
    <w:rsid w:val="0016592F"/>
    <w:rsid w:val="00166AA1"/>
    <w:rsid w:val="00175886"/>
    <w:rsid w:val="00177302"/>
    <w:rsid w:val="00180973"/>
    <w:rsid w:val="00184F83"/>
    <w:rsid w:val="00191682"/>
    <w:rsid w:val="001A114D"/>
    <w:rsid w:val="001A5EC5"/>
    <w:rsid w:val="001A748F"/>
    <w:rsid w:val="001B5969"/>
    <w:rsid w:val="001C487C"/>
    <w:rsid w:val="001C65D0"/>
    <w:rsid w:val="001D02D1"/>
    <w:rsid w:val="001D1A2B"/>
    <w:rsid w:val="001D2B23"/>
    <w:rsid w:val="001E4DB0"/>
    <w:rsid w:val="001E6B07"/>
    <w:rsid w:val="001F0955"/>
    <w:rsid w:val="001F5102"/>
    <w:rsid w:val="002000B7"/>
    <w:rsid w:val="00211440"/>
    <w:rsid w:val="00220C7B"/>
    <w:rsid w:val="002231E5"/>
    <w:rsid w:val="002279FE"/>
    <w:rsid w:val="002346DA"/>
    <w:rsid w:val="0023721C"/>
    <w:rsid w:val="0023795A"/>
    <w:rsid w:val="00242104"/>
    <w:rsid w:val="002526F7"/>
    <w:rsid w:val="00254BC3"/>
    <w:rsid w:val="002577CB"/>
    <w:rsid w:val="002756BB"/>
    <w:rsid w:val="00275BA9"/>
    <w:rsid w:val="00287C52"/>
    <w:rsid w:val="00294D05"/>
    <w:rsid w:val="00296830"/>
    <w:rsid w:val="002968C8"/>
    <w:rsid w:val="002A2520"/>
    <w:rsid w:val="002A3602"/>
    <w:rsid w:val="002B4FA9"/>
    <w:rsid w:val="002B6012"/>
    <w:rsid w:val="002C6B8E"/>
    <w:rsid w:val="002D0327"/>
    <w:rsid w:val="002D1F75"/>
    <w:rsid w:val="002D3FC5"/>
    <w:rsid w:val="002E4BD1"/>
    <w:rsid w:val="002F0916"/>
    <w:rsid w:val="002F3B0E"/>
    <w:rsid w:val="002F5E13"/>
    <w:rsid w:val="002F7AAB"/>
    <w:rsid w:val="002F7B2C"/>
    <w:rsid w:val="0030501D"/>
    <w:rsid w:val="00306E2E"/>
    <w:rsid w:val="00321BB3"/>
    <w:rsid w:val="003224A6"/>
    <w:rsid w:val="0032378C"/>
    <w:rsid w:val="00325374"/>
    <w:rsid w:val="003266C5"/>
    <w:rsid w:val="0034233D"/>
    <w:rsid w:val="003425CF"/>
    <w:rsid w:val="00345599"/>
    <w:rsid w:val="003457AE"/>
    <w:rsid w:val="00362A1F"/>
    <w:rsid w:val="003673A5"/>
    <w:rsid w:val="003725EB"/>
    <w:rsid w:val="003805D1"/>
    <w:rsid w:val="003813FB"/>
    <w:rsid w:val="0038348E"/>
    <w:rsid w:val="003971AB"/>
    <w:rsid w:val="003975CC"/>
    <w:rsid w:val="003A102C"/>
    <w:rsid w:val="003A2344"/>
    <w:rsid w:val="003A5AEE"/>
    <w:rsid w:val="003A6144"/>
    <w:rsid w:val="003A7D54"/>
    <w:rsid w:val="003C052F"/>
    <w:rsid w:val="003C3D2D"/>
    <w:rsid w:val="003C6060"/>
    <w:rsid w:val="003D62F5"/>
    <w:rsid w:val="003D7AE5"/>
    <w:rsid w:val="003F32B7"/>
    <w:rsid w:val="004004DB"/>
    <w:rsid w:val="00400784"/>
    <w:rsid w:val="004110C3"/>
    <w:rsid w:val="00414AEF"/>
    <w:rsid w:val="00421DBC"/>
    <w:rsid w:val="00440464"/>
    <w:rsid w:val="004427CE"/>
    <w:rsid w:val="004439C9"/>
    <w:rsid w:val="00451B49"/>
    <w:rsid w:val="0045557F"/>
    <w:rsid w:val="00455A30"/>
    <w:rsid w:val="00463DD9"/>
    <w:rsid w:val="00467BA9"/>
    <w:rsid w:val="00477964"/>
    <w:rsid w:val="00477DC9"/>
    <w:rsid w:val="004801E9"/>
    <w:rsid w:val="00481BC2"/>
    <w:rsid w:val="00483EB0"/>
    <w:rsid w:val="00487822"/>
    <w:rsid w:val="004A2994"/>
    <w:rsid w:val="004A3FCF"/>
    <w:rsid w:val="004B4240"/>
    <w:rsid w:val="004B5EBB"/>
    <w:rsid w:val="004B7B8A"/>
    <w:rsid w:val="004C0133"/>
    <w:rsid w:val="004C11FC"/>
    <w:rsid w:val="004C4619"/>
    <w:rsid w:val="004C6DDD"/>
    <w:rsid w:val="004D5D6C"/>
    <w:rsid w:val="004D7F12"/>
    <w:rsid w:val="004E2250"/>
    <w:rsid w:val="004F6094"/>
    <w:rsid w:val="00505321"/>
    <w:rsid w:val="00505DA2"/>
    <w:rsid w:val="00506091"/>
    <w:rsid w:val="00506ECF"/>
    <w:rsid w:val="00516DF5"/>
    <w:rsid w:val="0051727A"/>
    <w:rsid w:val="005205A3"/>
    <w:rsid w:val="005259FA"/>
    <w:rsid w:val="00535492"/>
    <w:rsid w:val="00541F58"/>
    <w:rsid w:val="00543239"/>
    <w:rsid w:val="00547E3B"/>
    <w:rsid w:val="00552BF9"/>
    <w:rsid w:val="00552CC7"/>
    <w:rsid w:val="005549C9"/>
    <w:rsid w:val="0055566E"/>
    <w:rsid w:val="0057304D"/>
    <w:rsid w:val="005751F1"/>
    <w:rsid w:val="00582104"/>
    <w:rsid w:val="00593BD3"/>
    <w:rsid w:val="005A0786"/>
    <w:rsid w:val="005A3A72"/>
    <w:rsid w:val="005A4A26"/>
    <w:rsid w:val="005A4BEA"/>
    <w:rsid w:val="005A79EC"/>
    <w:rsid w:val="005B1991"/>
    <w:rsid w:val="005C2EE9"/>
    <w:rsid w:val="005C61FE"/>
    <w:rsid w:val="005E6923"/>
    <w:rsid w:val="005F097D"/>
    <w:rsid w:val="005F1571"/>
    <w:rsid w:val="005F197D"/>
    <w:rsid w:val="005F508F"/>
    <w:rsid w:val="005F6D48"/>
    <w:rsid w:val="005F6DFC"/>
    <w:rsid w:val="006034B5"/>
    <w:rsid w:val="00606CF1"/>
    <w:rsid w:val="006075B6"/>
    <w:rsid w:val="00610000"/>
    <w:rsid w:val="00612FDA"/>
    <w:rsid w:val="00613A6A"/>
    <w:rsid w:val="00620B8E"/>
    <w:rsid w:val="006239C4"/>
    <w:rsid w:val="006242AB"/>
    <w:rsid w:val="00624D75"/>
    <w:rsid w:val="00625078"/>
    <w:rsid w:val="00627048"/>
    <w:rsid w:val="00640605"/>
    <w:rsid w:val="00651656"/>
    <w:rsid w:val="00651D4E"/>
    <w:rsid w:val="00660177"/>
    <w:rsid w:val="00686100"/>
    <w:rsid w:val="00690B4A"/>
    <w:rsid w:val="00695195"/>
    <w:rsid w:val="006A18B6"/>
    <w:rsid w:val="006A28FD"/>
    <w:rsid w:val="006A578B"/>
    <w:rsid w:val="006A7DE2"/>
    <w:rsid w:val="006B2106"/>
    <w:rsid w:val="006B7D40"/>
    <w:rsid w:val="006C014A"/>
    <w:rsid w:val="006C433D"/>
    <w:rsid w:val="006D0C9E"/>
    <w:rsid w:val="006E0F7D"/>
    <w:rsid w:val="006E6C26"/>
    <w:rsid w:val="006F7D1D"/>
    <w:rsid w:val="00707EA5"/>
    <w:rsid w:val="007242C1"/>
    <w:rsid w:val="00736D91"/>
    <w:rsid w:val="0073702A"/>
    <w:rsid w:val="00742DAD"/>
    <w:rsid w:val="0075046F"/>
    <w:rsid w:val="00750CDC"/>
    <w:rsid w:val="00751362"/>
    <w:rsid w:val="007529F4"/>
    <w:rsid w:val="00762689"/>
    <w:rsid w:val="0076537E"/>
    <w:rsid w:val="00765AD6"/>
    <w:rsid w:val="007872E3"/>
    <w:rsid w:val="007977EB"/>
    <w:rsid w:val="007A0E7C"/>
    <w:rsid w:val="007A5C3A"/>
    <w:rsid w:val="007B3CFD"/>
    <w:rsid w:val="007B71BB"/>
    <w:rsid w:val="007B727E"/>
    <w:rsid w:val="007C0281"/>
    <w:rsid w:val="007C3A14"/>
    <w:rsid w:val="007D1AC5"/>
    <w:rsid w:val="007D4927"/>
    <w:rsid w:val="007D5824"/>
    <w:rsid w:val="007F40DE"/>
    <w:rsid w:val="007F696A"/>
    <w:rsid w:val="007F77E0"/>
    <w:rsid w:val="008031A2"/>
    <w:rsid w:val="00805E7A"/>
    <w:rsid w:val="00813973"/>
    <w:rsid w:val="00815AD5"/>
    <w:rsid w:val="00824DA2"/>
    <w:rsid w:val="00827C2E"/>
    <w:rsid w:val="008364E6"/>
    <w:rsid w:val="00843670"/>
    <w:rsid w:val="00846592"/>
    <w:rsid w:val="008515B0"/>
    <w:rsid w:val="0086242D"/>
    <w:rsid w:val="00866B0A"/>
    <w:rsid w:val="0086789E"/>
    <w:rsid w:val="00875BCB"/>
    <w:rsid w:val="008770AA"/>
    <w:rsid w:val="008815A1"/>
    <w:rsid w:val="008864D4"/>
    <w:rsid w:val="00886EAF"/>
    <w:rsid w:val="00896DB7"/>
    <w:rsid w:val="008A1569"/>
    <w:rsid w:val="008A2A92"/>
    <w:rsid w:val="008A4854"/>
    <w:rsid w:val="008B1DA5"/>
    <w:rsid w:val="008C0436"/>
    <w:rsid w:val="008C0F1C"/>
    <w:rsid w:val="008C1051"/>
    <w:rsid w:val="008C1914"/>
    <w:rsid w:val="008C20DB"/>
    <w:rsid w:val="009126B1"/>
    <w:rsid w:val="00920D47"/>
    <w:rsid w:val="009235B4"/>
    <w:rsid w:val="00926AF3"/>
    <w:rsid w:val="0092713C"/>
    <w:rsid w:val="00934E93"/>
    <w:rsid w:val="00951A8D"/>
    <w:rsid w:val="00964939"/>
    <w:rsid w:val="00976389"/>
    <w:rsid w:val="00985BAA"/>
    <w:rsid w:val="009872A1"/>
    <w:rsid w:val="00990789"/>
    <w:rsid w:val="00994894"/>
    <w:rsid w:val="00994F37"/>
    <w:rsid w:val="009956C4"/>
    <w:rsid w:val="00997AA7"/>
    <w:rsid w:val="009A1D11"/>
    <w:rsid w:val="009A266B"/>
    <w:rsid w:val="009A49A6"/>
    <w:rsid w:val="009B04AC"/>
    <w:rsid w:val="009B70C8"/>
    <w:rsid w:val="009C0B28"/>
    <w:rsid w:val="009D1A15"/>
    <w:rsid w:val="009D22A9"/>
    <w:rsid w:val="009D4372"/>
    <w:rsid w:val="009D7DF2"/>
    <w:rsid w:val="009E3E1D"/>
    <w:rsid w:val="009E79B4"/>
    <w:rsid w:val="009F0574"/>
    <w:rsid w:val="009F5D6C"/>
    <w:rsid w:val="00A0450C"/>
    <w:rsid w:val="00A04741"/>
    <w:rsid w:val="00A04CF2"/>
    <w:rsid w:val="00A10318"/>
    <w:rsid w:val="00A25840"/>
    <w:rsid w:val="00A25943"/>
    <w:rsid w:val="00A31E9B"/>
    <w:rsid w:val="00A3214A"/>
    <w:rsid w:val="00A36511"/>
    <w:rsid w:val="00A402D9"/>
    <w:rsid w:val="00A4177D"/>
    <w:rsid w:val="00A424EA"/>
    <w:rsid w:val="00A43B90"/>
    <w:rsid w:val="00A45A6C"/>
    <w:rsid w:val="00A50658"/>
    <w:rsid w:val="00A528AF"/>
    <w:rsid w:val="00A53D86"/>
    <w:rsid w:val="00A5577C"/>
    <w:rsid w:val="00A57A77"/>
    <w:rsid w:val="00A62B01"/>
    <w:rsid w:val="00A643E1"/>
    <w:rsid w:val="00A67129"/>
    <w:rsid w:val="00A72902"/>
    <w:rsid w:val="00A74063"/>
    <w:rsid w:val="00A747AF"/>
    <w:rsid w:val="00A85B5B"/>
    <w:rsid w:val="00A956FC"/>
    <w:rsid w:val="00A9630F"/>
    <w:rsid w:val="00A97CCC"/>
    <w:rsid w:val="00AA30F1"/>
    <w:rsid w:val="00AB07DA"/>
    <w:rsid w:val="00AB54F2"/>
    <w:rsid w:val="00AC0B18"/>
    <w:rsid w:val="00AC25D2"/>
    <w:rsid w:val="00AC5289"/>
    <w:rsid w:val="00AD50B1"/>
    <w:rsid w:val="00AD7319"/>
    <w:rsid w:val="00AE059E"/>
    <w:rsid w:val="00AE1217"/>
    <w:rsid w:val="00AE1C9A"/>
    <w:rsid w:val="00AE7D16"/>
    <w:rsid w:val="00AF7095"/>
    <w:rsid w:val="00B06F79"/>
    <w:rsid w:val="00B100B9"/>
    <w:rsid w:val="00B11E29"/>
    <w:rsid w:val="00B130E7"/>
    <w:rsid w:val="00B14461"/>
    <w:rsid w:val="00B15100"/>
    <w:rsid w:val="00B166D1"/>
    <w:rsid w:val="00B34DE7"/>
    <w:rsid w:val="00B3748B"/>
    <w:rsid w:val="00B54F84"/>
    <w:rsid w:val="00B62757"/>
    <w:rsid w:val="00B67227"/>
    <w:rsid w:val="00B67571"/>
    <w:rsid w:val="00B73B14"/>
    <w:rsid w:val="00B85DC5"/>
    <w:rsid w:val="00B91BDE"/>
    <w:rsid w:val="00B97C47"/>
    <w:rsid w:val="00BB565F"/>
    <w:rsid w:val="00BC1D6E"/>
    <w:rsid w:val="00BC1FCB"/>
    <w:rsid w:val="00BC25B5"/>
    <w:rsid w:val="00BC3654"/>
    <w:rsid w:val="00BC5583"/>
    <w:rsid w:val="00BD27AD"/>
    <w:rsid w:val="00BE03B1"/>
    <w:rsid w:val="00BE2246"/>
    <w:rsid w:val="00C04E1C"/>
    <w:rsid w:val="00C11609"/>
    <w:rsid w:val="00C15474"/>
    <w:rsid w:val="00C21473"/>
    <w:rsid w:val="00C22A4A"/>
    <w:rsid w:val="00C334A2"/>
    <w:rsid w:val="00C346DF"/>
    <w:rsid w:val="00C62C61"/>
    <w:rsid w:val="00C63F96"/>
    <w:rsid w:val="00C748E3"/>
    <w:rsid w:val="00C82363"/>
    <w:rsid w:val="00C83059"/>
    <w:rsid w:val="00C8529D"/>
    <w:rsid w:val="00C90286"/>
    <w:rsid w:val="00C936A9"/>
    <w:rsid w:val="00C94ACE"/>
    <w:rsid w:val="00CA51FC"/>
    <w:rsid w:val="00CB2FAE"/>
    <w:rsid w:val="00CB4F22"/>
    <w:rsid w:val="00CB4FEA"/>
    <w:rsid w:val="00CC0424"/>
    <w:rsid w:val="00CC0DB7"/>
    <w:rsid w:val="00CC64F6"/>
    <w:rsid w:val="00CD0564"/>
    <w:rsid w:val="00CD3450"/>
    <w:rsid w:val="00CD4725"/>
    <w:rsid w:val="00CD778F"/>
    <w:rsid w:val="00CF005C"/>
    <w:rsid w:val="00CF141E"/>
    <w:rsid w:val="00CF5642"/>
    <w:rsid w:val="00D01767"/>
    <w:rsid w:val="00D06BBE"/>
    <w:rsid w:val="00D07365"/>
    <w:rsid w:val="00D15D99"/>
    <w:rsid w:val="00D17FDE"/>
    <w:rsid w:val="00D23360"/>
    <w:rsid w:val="00D23F9A"/>
    <w:rsid w:val="00D246F3"/>
    <w:rsid w:val="00D33E4A"/>
    <w:rsid w:val="00D43F09"/>
    <w:rsid w:val="00D45939"/>
    <w:rsid w:val="00D51759"/>
    <w:rsid w:val="00D63D5E"/>
    <w:rsid w:val="00D71D39"/>
    <w:rsid w:val="00D84CAC"/>
    <w:rsid w:val="00D94BCD"/>
    <w:rsid w:val="00D96B6A"/>
    <w:rsid w:val="00D97B80"/>
    <w:rsid w:val="00DA2D7A"/>
    <w:rsid w:val="00DA4414"/>
    <w:rsid w:val="00DA5365"/>
    <w:rsid w:val="00DB5D34"/>
    <w:rsid w:val="00DB66A2"/>
    <w:rsid w:val="00DC1113"/>
    <w:rsid w:val="00DC4275"/>
    <w:rsid w:val="00DC49A4"/>
    <w:rsid w:val="00DD0B89"/>
    <w:rsid w:val="00DE36F6"/>
    <w:rsid w:val="00DE7960"/>
    <w:rsid w:val="00DF16D0"/>
    <w:rsid w:val="00E023B2"/>
    <w:rsid w:val="00E15DA3"/>
    <w:rsid w:val="00E25A03"/>
    <w:rsid w:val="00E26EF4"/>
    <w:rsid w:val="00E31C1E"/>
    <w:rsid w:val="00E50DAF"/>
    <w:rsid w:val="00E53495"/>
    <w:rsid w:val="00E57B57"/>
    <w:rsid w:val="00E674E6"/>
    <w:rsid w:val="00E7005C"/>
    <w:rsid w:val="00E800A3"/>
    <w:rsid w:val="00E8707A"/>
    <w:rsid w:val="00E93892"/>
    <w:rsid w:val="00E94C47"/>
    <w:rsid w:val="00E97AE3"/>
    <w:rsid w:val="00EA3B3A"/>
    <w:rsid w:val="00EC1F85"/>
    <w:rsid w:val="00EC2F87"/>
    <w:rsid w:val="00EC39E9"/>
    <w:rsid w:val="00EC6027"/>
    <w:rsid w:val="00EC7398"/>
    <w:rsid w:val="00ED0BC1"/>
    <w:rsid w:val="00ED2A0B"/>
    <w:rsid w:val="00ED6E82"/>
    <w:rsid w:val="00EE047A"/>
    <w:rsid w:val="00EE3A38"/>
    <w:rsid w:val="00F00D38"/>
    <w:rsid w:val="00F12607"/>
    <w:rsid w:val="00F14995"/>
    <w:rsid w:val="00F26143"/>
    <w:rsid w:val="00F275FA"/>
    <w:rsid w:val="00F31DFB"/>
    <w:rsid w:val="00F329D0"/>
    <w:rsid w:val="00F3435E"/>
    <w:rsid w:val="00F40229"/>
    <w:rsid w:val="00F41F34"/>
    <w:rsid w:val="00F4408E"/>
    <w:rsid w:val="00F460F6"/>
    <w:rsid w:val="00F46296"/>
    <w:rsid w:val="00F4760E"/>
    <w:rsid w:val="00F52545"/>
    <w:rsid w:val="00F536F8"/>
    <w:rsid w:val="00F54C58"/>
    <w:rsid w:val="00F62F5C"/>
    <w:rsid w:val="00F66426"/>
    <w:rsid w:val="00F70AA6"/>
    <w:rsid w:val="00F8007A"/>
    <w:rsid w:val="00F83393"/>
    <w:rsid w:val="00F83CF4"/>
    <w:rsid w:val="00F87660"/>
    <w:rsid w:val="00F90C32"/>
    <w:rsid w:val="00F92AE5"/>
    <w:rsid w:val="00FA10AF"/>
    <w:rsid w:val="00FA50EF"/>
    <w:rsid w:val="00FA64D4"/>
    <w:rsid w:val="00FB0FD8"/>
    <w:rsid w:val="00FB2BF5"/>
    <w:rsid w:val="00FB3563"/>
    <w:rsid w:val="00FB7345"/>
    <w:rsid w:val="00FC0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207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uiPriority="7"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5" w:unhideWhenUsed="1" w:qFormat="1"/>
    <w:lsdException w:name="heading 5" w:semiHidden="1" w:uiPriority="5" w:unhideWhenUsed="1" w:qFormat="1"/>
    <w:lsdException w:name="heading 6" w:semiHidden="1" w:uiPriority="16" w:unhideWhenUsed="1" w:qFormat="1"/>
    <w:lsdException w:name="heading 7" w:semiHidden="1" w:uiPriority="16" w:unhideWhenUsed="1" w:qFormat="1"/>
    <w:lsdException w:name="heading 8" w:semiHidden="1" w:uiPriority="16" w:unhideWhenUsed="1" w:qFormat="1"/>
    <w:lsdException w:name="heading 9" w:semiHidden="1" w:uiPriority="16" w:unhideWhenUsed="1" w:qFormat="1"/>
    <w:lsdException w:name="index 1" w:semiHidden="1" w:uiPriority="17" w:unhideWhenUsed="1"/>
    <w:lsdException w:name="index 2" w:semiHidden="1" w:uiPriority="17" w:unhideWhenUsed="1"/>
    <w:lsdException w:name="index 3" w:semiHidden="1" w:uiPriority="17" w:unhideWhenUsed="1"/>
    <w:lsdException w:name="index 4" w:semiHidden="1" w:uiPriority="17" w:unhideWhenUsed="1"/>
    <w:lsdException w:name="index 5" w:semiHidden="1" w:uiPriority="17" w:unhideWhenUsed="1"/>
    <w:lsdException w:name="index 6" w:semiHidden="1" w:uiPriority="17" w:unhideWhenUsed="1"/>
    <w:lsdException w:name="index 7" w:semiHidden="1" w:uiPriority="17" w:unhideWhenUsed="1"/>
    <w:lsdException w:name="index 8" w:semiHidden="1" w:uiPriority="17" w:unhideWhenUsed="1"/>
    <w:lsdException w:name="index 9" w:semiHidden="1" w:uiPriority="17"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49" w:unhideWhenUsed="1"/>
    <w:lsdException w:name="toc 6" w:semiHidden="1" w:uiPriority="49" w:unhideWhenUsed="1"/>
    <w:lsdException w:name="toc 7" w:semiHidden="1" w:uiPriority="49" w:unhideWhenUsed="1"/>
    <w:lsdException w:name="toc 8" w:semiHidden="1" w:uiPriority="49" w:unhideWhenUsed="1"/>
    <w:lsdException w:name="toc 9" w:semiHidden="1" w:uiPriority="49" w:unhideWhenUsed="1"/>
    <w:lsdException w:name="Normal Indent" w:semiHidden="1" w:uiPriority="29" w:unhideWhenUsed="1"/>
    <w:lsdException w:name="footnote text" w:semiHidden="1" w:uiPriority="17" w:unhideWhenUsed="1"/>
    <w:lsdException w:name="annotation text" w:semiHidden="1" w:uiPriority="17" w:unhideWhenUsed="1"/>
    <w:lsdException w:name="header" w:semiHidden="1" w:uiPriority="13" w:unhideWhenUsed="1"/>
    <w:lsdException w:name="footer" w:semiHidden="1" w:unhideWhenUsed="1"/>
    <w:lsdException w:name="index heading" w:semiHidden="1" w:uiPriority="17" w:unhideWhenUsed="1"/>
    <w:lsdException w:name="caption" w:semiHidden="1" w:uiPriority="17" w:unhideWhenUsed="1" w:qFormat="1"/>
    <w:lsdException w:name="table of figures" w:semiHidden="1" w:uiPriority="17" w:unhideWhenUsed="1"/>
    <w:lsdException w:name="envelope address" w:semiHidden="1" w:uiPriority="17" w:unhideWhenUsed="1"/>
    <w:lsdException w:name="envelope return" w:semiHidden="1" w:uiPriority="17" w:unhideWhenUsed="1"/>
    <w:lsdException w:name="footnote reference" w:semiHidden="1" w:uiPriority="17" w:unhideWhenUsed="1"/>
    <w:lsdException w:name="annotation reference" w:semiHidden="1" w:uiPriority="17" w:unhideWhenUsed="1"/>
    <w:lsdException w:name="line number" w:semiHidden="1" w:uiPriority="17" w:unhideWhenUsed="1"/>
    <w:lsdException w:name="page number" w:semiHidden="1" w:uiPriority="17" w:unhideWhenUsed="1"/>
    <w:lsdException w:name="endnote reference" w:semiHidden="1" w:uiPriority="17" w:unhideWhenUsed="1"/>
    <w:lsdException w:name="endnote text" w:semiHidden="1" w:uiPriority="17" w:unhideWhenUsed="1"/>
    <w:lsdException w:name="table of authorities" w:uiPriority="17"/>
    <w:lsdException w:name="macro" w:semiHidden="1" w:uiPriority="17" w:unhideWhenUsed="1"/>
    <w:lsdException w:name="toa heading" w:semiHidden="1" w:uiPriority="49" w:unhideWhenUsed="1"/>
    <w:lsdException w:name="List Number" w:semiHidden="1" w:unhideWhenUsed="1"/>
    <w:lsdException w:name="List 2" w:semiHidden="1" w:unhideWhenUsed="1"/>
    <w:lsdException w:name="List 3" w:semiHidden="1" w:unhideWhenUsed="1"/>
    <w:lsdException w:name="List 4" w:semiHidden="1" w:uiPriority="2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8" w:qFormat="1"/>
    <w:lsdException w:name="Closing" w:semiHidden="1" w:uiPriority="17" w:unhideWhenUsed="1"/>
    <w:lsdException w:name="Signature" w:semiHidden="1" w:uiPriority="17" w:unhideWhenUsed="1"/>
    <w:lsdException w:name="Default Paragraph Font" w:semiHidden="1" w:uiPriority="1" w:unhideWhenUsed="1"/>
    <w:lsdException w:name="Body Text" w:semiHidden="1" w:uiPriority="17" w:unhideWhenUsed="1"/>
    <w:lsdException w:name="Body Text Indent" w:semiHidden="1" w:uiPriority="17" w:unhideWhenUsed="1"/>
    <w:lsdException w:name="List Continue" w:semiHidden="1" w:unhideWhenUsed="1"/>
    <w:lsdException w:name="Message Header" w:semiHidden="1" w:uiPriority="17" w:unhideWhenUsed="1"/>
    <w:lsdException w:name="Subtitle" w:uiPriority="18" w:qFormat="1"/>
    <w:lsdException w:name="Salutation" w:semiHidden="1" w:uiPriority="17" w:unhideWhenUsed="1"/>
    <w:lsdException w:name="Date" w:semiHidden="1" w:uiPriority="17" w:unhideWhenUsed="1"/>
    <w:lsdException w:name="Body Text First Indent" w:semiHidden="1" w:uiPriority="17" w:unhideWhenUsed="1"/>
    <w:lsdException w:name="Body Text First Indent 2" w:semiHidden="1" w:uiPriority="17" w:unhideWhenUsed="1"/>
    <w:lsdException w:name="Note Heading" w:semiHidden="1" w:uiPriority="17" w:unhideWhenUsed="1"/>
    <w:lsdException w:name="Body Text 2" w:semiHidden="1" w:uiPriority="17" w:unhideWhenUsed="1"/>
    <w:lsdException w:name="Body Text 3" w:semiHidden="1" w:uiPriority="17" w:unhideWhenUsed="1"/>
    <w:lsdException w:name="Body Text Indent 2" w:semiHidden="1" w:uiPriority="17" w:unhideWhenUsed="1"/>
    <w:lsdException w:name="Body Text Indent 3" w:semiHidden="1" w:uiPriority="17" w:unhideWhenUsed="1"/>
    <w:lsdException w:name="Block Text" w:semiHidden="1" w:uiPriority="17" w:unhideWhenUsed="1"/>
    <w:lsdException w:name="Hyperlink" w:semiHidden="1" w:uiPriority="99" w:unhideWhenUsed="1"/>
    <w:lsdException w:name="FollowedHyperlink" w:semiHidden="1" w:uiPriority="17" w:unhideWhenUsed="1"/>
    <w:lsdException w:name="Strong" w:qFormat="1"/>
    <w:lsdException w:name="Emphasis" w:uiPriority="29" w:qFormat="1"/>
    <w:lsdException w:name="Document Map" w:semiHidden="1" w:uiPriority="17" w:unhideWhenUsed="1"/>
    <w:lsdException w:name="Plain Text" w:semiHidden="1" w:uiPriority="17" w:unhideWhenUsed="1"/>
    <w:lsdException w:name="E-mail Signature" w:semiHidden="1" w:unhideWhenUsed="1"/>
    <w:lsdException w:name="HTML Top of Form" w:semiHidden="1" w:unhideWhenUsed="1"/>
    <w:lsdException w:name="HTML Bottom of Form" w:semiHidden="1" w:unhideWhenUsed="1"/>
    <w:lsdException w:name="Normal (Web)" w:semiHidden="1" w:uiPriority="2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uiPriority="17"/>
    <w:lsdException w:name="Placeholder Text" w:semiHidden="1" w:uiPriority="99"/>
    <w:lsdException w:name="No Spacing" w:uiPriority="2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44" w:qFormat="1"/>
    <w:lsdException w:name="Quote" w:uiPriority="3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43" w:qFormat="1"/>
    <w:lsdException w:name="Bibliography" w:semiHidden="1" w:uiPriority="37" w:unhideWhenUsed="1"/>
    <w:lsdException w:name="TOC Heading" w:semiHidden="1" w:uiPriority="4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7"/>
    <w:qFormat/>
    <w:rsid w:val="001407F6"/>
    <w:pPr>
      <w:spacing w:line="264" w:lineRule="auto"/>
      <w:jc w:val="both"/>
    </w:pPr>
    <w:rPr>
      <w:rFonts w:ascii="Arial" w:eastAsia="Arial Unicode MS" w:hAnsi="Arial"/>
      <w:sz w:val="21"/>
      <w:szCs w:val="21"/>
      <w:lang w:val="en-GB" w:eastAsia="en-GB"/>
    </w:rPr>
  </w:style>
  <w:style w:type="paragraph" w:styleId="Heading1">
    <w:name w:val="heading 1"/>
    <w:aliases w:val="h1"/>
    <w:basedOn w:val="Level1"/>
    <w:next w:val="Body2"/>
    <w:link w:val="Heading1Char"/>
    <w:uiPriority w:val="4"/>
    <w:qFormat/>
    <w:rsid w:val="001407F6"/>
    <w:pPr>
      <w:keepNext/>
    </w:pPr>
    <w:rPr>
      <w:b/>
      <w:smallCaps/>
    </w:rPr>
  </w:style>
  <w:style w:type="paragraph" w:styleId="Heading2">
    <w:name w:val="heading 2"/>
    <w:aliases w:val="Nivel X.1,h2,Subhead A"/>
    <w:basedOn w:val="Level2"/>
    <w:next w:val="Body2"/>
    <w:link w:val="Heading2Char"/>
    <w:uiPriority w:val="4"/>
    <w:qFormat/>
    <w:rsid w:val="001407F6"/>
    <w:pPr>
      <w:keepNext/>
    </w:pPr>
    <w:rPr>
      <w:b/>
    </w:rPr>
  </w:style>
  <w:style w:type="paragraph" w:styleId="Heading3">
    <w:name w:val="heading 3"/>
    <w:aliases w:val="Nivel X.X.1,h3,H3,H31,H32,Subhead B"/>
    <w:basedOn w:val="Level3"/>
    <w:next w:val="Body3"/>
    <w:link w:val="Heading3Char"/>
    <w:uiPriority w:val="4"/>
    <w:qFormat/>
    <w:rsid w:val="001407F6"/>
    <w:pPr>
      <w:keepNext/>
      <w:ind w:left="1418" w:hanging="709"/>
    </w:pPr>
    <w:rPr>
      <w:b/>
    </w:rPr>
  </w:style>
  <w:style w:type="paragraph" w:styleId="Heading4">
    <w:name w:val="heading 4"/>
    <w:aliases w:val="Nivel X.X.X.1"/>
    <w:basedOn w:val="Level4"/>
    <w:next w:val="Body4"/>
    <w:link w:val="Heading4Char"/>
    <w:uiPriority w:val="5"/>
    <w:qFormat/>
    <w:rsid w:val="001407F6"/>
    <w:pPr>
      <w:keepNext/>
      <w:numPr>
        <w:numId w:val="12"/>
      </w:numPr>
      <w:ind w:left="2127"/>
    </w:pPr>
    <w:rPr>
      <w:rFonts w:ascii="Arial Bold" w:hAnsi="Arial Bold"/>
      <w:b/>
    </w:rPr>
  </w:style>
  <w:style w:type="paragraph" w:styleId="Heading5">
    <w:name w:val="heading 5"/>
    <w:basedOn w:val="Normal"/>
    <w:next w:val="Normal"/>
    <w:link w:val="Heading5Char"/>
    <w:uiPriority w:val="5"/>
    <w:qFormat/>
    <w:rsid w:val="001407F6"/>
    <w:pPr>
      <w:spacing w:before="240" w:after="60"/>
      <w:outlineLvl w:val="4"/>
    </w:pPr>
    <w:rPr>
      <w:sz w:val="22"/>
    </w:rPr>
  </w:style>
  <w:style w:type="paragraph" w:styleId="Heading6">
    <w:name w:val="heading 6"/>
    <w:basedOn w:val="Normal"/>
    <w:next w:val="Normal"/>
    <w:uiPriority w:val="16"/>
    <w:qFormat/>
    <w:rsid w:val="001407F6"/>
    <w:pPr>
      <w:spacing w:before="240" w:after="60"/>
      <w:outlineLvl w:val="5"/>
    </w:pPr>
    <w:rPr>
      <w:rFonts w:ascii="Times New Roman" w:hAnsi="Times New Roman"/>
      <w:i/>
      <w:sz w:val="22"/>
    </w:rPr>
  </w:style>
  <w:style w:type="paragraph" w:styleId="Heading7">
    <w:name w:val="heading 7"/>
    <w:basedOn w:val="Normal"/>
    <w:next w:val="Normal"/>
    <w:uiPriority w:val="16"/>
    <w:qFormat/>
    <w:rsid w:val="001407F6"/>
    <w:pPr>
      <w:spacing w:before="240" w:after="60"/>
      <w:outlineLvl w:val="6"/>
    </w:pPr>
    <w:rPr>
      <w:sz w:val="20"/>
    </w:rPr>
  </w:style>
  <w:style w:type="paragraph" w:styleId="Heading8">
    <w:name w:val="heading 8"/>
    <w:basedOn w:val="Normal"/>
    <w:next w:val="Normal"/>
    <w:uiPriority w:val="16"/>
    <w:qFormat/>
    <w:rsid w:val="001407F6"/>
    <w:pPr>
      <w:spacing w:before="240" w:after="60"/>
      <w:outlineLvl w:val="7"/>
    </w:pPr>
    <w:rPr>
      <w:i/>
      <w:sz w:val="20"/>
    </w:rPr>
  </w:style>
  <w:style w:type="paragraph" w:styleId="Heading9">
    <w:name w:val="heading 9"/>
    <w:basedOn w:val="Normal"/>
    <w:next w:val="Normal"/>
    <w:uiPriority w:val="16"/>
    <w:qFormat/>
    <w:rsid w:val="001407F6"/>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uiPriority w:val="17"/>
    <w:rsid w:val="001407F6"/>
    <w:pPr>
      <w:spacing w:after="210"/>
    </w:pPr>
  </w:style>
  <w:style w:type="paragraph" w:customStyle="1" w:styleId="Body1">
    <w:name w:val="Body 1"/>
    <w:basedOn w:val="Body"/>
    <w:link w:val="Body1Char"/>
    <w:qFormat/>
    <w:rsid w:val="001407F6"/>
  </w:style>
  <w:style w:type="paragraph" w:customStyle="1" w:styleId="Body2">
    <w:name w:val="Body 2"/>
    <w:basedOn w:val="Body1"/>
    <w:link w:val="Body2Char"/>
    <w:qFormat/>
    <w:rsid w:val="001407F6"/>
    <w:pPr>
      <w:ind w:left="709"/>
    </w:pPr>
  </w:style>
  <w:style w:type="paragraph" w:customStyle="1" w:styleId="Body3">
    <w:name w:val="Body 3"/>
    <w:basedOn w:val="Body2"/>
    <w:link w:val="Body3Char"/>
    <w:qFormat/>
    <w:rsid w:val="001407F6"/>
    <w:pPr>
      <w:ind w:left="1418"/>
    </w:pPr>
  </w:style>
  <w:style w:type="paragraph" w:customStyle="1" w:styleId="Body4">
    <w:name w:val="Body 4"/>
    <w:basedOn w:val="Body3"/>
    <w:link w:val="Body4Char"/>
    <w:qFormat/>
    <w:rsid w:val="001407F6"/>
    <w:pPr>
      <w:ind w:left="2126"/>
    </w:pPr>
  </w:style>
  <w:style w:type="paragraph" w:customStyle="1" w:styleId="Body5">
    <w:name w:val="Body 5"/>
    <w:basedOn w:val="Body4"/>
    <w:link w:val="Body5Char"/>
    <w:qFormat/>
    <w:rsid w:val="001407F6"/>
    <w:pPr>
      <w:ind w:left="2835"/>
    </w:pPr>
  </w:style>
  <w:style w:type="character" w:customStyle="1" w:styleId="BoldText">
    <w:name w:val="BoldText"/>
    <w:basedOn w:val="DefaultParagraphFont"/>
    <w:uiPriority w:val="15"/>
    <w:qFormat/>
    <w:rsid w:val="001407F6"/>
    <w:rPr>
      <w:b/>
    </w:rPr>
  </w:style>
  <w:style w:type="paragraph" w:styleId="Footer">
    <w:name w:val="footer"/>
    <w:basedOn w:val="Normal"/>
    <w:link w:val="FooterChar"/>
    <w:unhideWhenUsed/>
    <w:rsid w:val="001407F6"/>
    <w:pPr>
      <w:tabs>
        <w:tab w:val="center" w:pos="4536"/>
        <w:tab w:val="right" w:pos="9072"/>
      </w:tabs>
      <w:jc w:val="left"/>
    </w:pPr>
    <w:rPr>
      <w:sz w:val="16"/>
    </w:rPr>
  </w:style>
  <w:style w:type="character" w:styleId="FootnoteReference">
    <w:name w:val="footnote reference"/>
    <w:basedOn w:val="DefaultParagraphFont"/>
    <w:uiPriority w:val="17"/>
    <w:unhideWhenUsed/>
    <w:rsid w:val="001407F6"/>
    <w:rPr>
      <w:vertAlign w:val="superscript"/>
    </w:rPr>
  </w:style>
  <w:style w:type="paragraph" w:styleId="FootnoteText">
    <w:name w:val="footnote text"/>
    <w:basedOn w:val="Normal"/>
    <w:uiPriority w:val="17"/>
    <w:unhideWhenUsed/>
    <w:rsid w:val="001407F6"/>
    <w:pPr>
      <w:tabs>
        <w:tab w:val="left" w:pos="720"/>
      </w:tabs>
      <w:ind w:left="720" w:hanging="720"/>
    </w:pPr>
    <w:rPr>
      <w:sz w:val="16"/>
    </w:rPr>
  </w:style>
  <w:style w:type="paragraph" w:styleId="Header">
    <w:name w:val="header"/>
    <w:basedOn w:val="Normal"/>
    <w:link w:val="HeaderChar"/>
    <w:uiPriority w:val="13"/>
    <w:unhideWhenUsed/>
    <w:rsid w:val="001407F6"/>
    <w:pPr>
      <w:tabs>
        <w:tab w:val="center" w:pos="4536"/>
        <w:tab w:val="right" w:pos="9072"/>
      </w:tabs>
    </w:pPr>
  </w:style>
  <w:style w:type="character" w:customStyle="1" w:styleId="Heading1Text">
    <w:name w:val="Heading 1 Text"/>
    <w:basedOn w:val="BoldText"/>
    <w:qFormat/>
    <w:rsid w:val="001407F6"/>
    <w:rPr>
      <w:b/>
      <w:smallCaps/>
    </w:rPr>
  </w:style>
  <w:style w:type="character" w:customStyle="1" w:styleId="Heading2Text">
    <w:name w:val="Heading 2 Text"/>
    <w:basedOn w:val="BoldText"/>
    <w:uiPriority w:val="14"/>
    <w:rsid w:val="001407F6"/>
    <w:rPr>
      <w:b/>
    </w:rPr>
  </w:style>
  <w:style w:type="character" w:customStyle="1" w:styleId="Heading3Text">
    <w:name w:val="Heading 3 Text"/>
    <w:basedOn w:val="Heading2Text"/>
    <w:uiPriority w:val="14"/>
    <w:rsid w:val="001407F6"/>
    <w:rPr>
      <w:b/>
    </w:rPr>
  </w:style>
  <w:style w:type="character" w:customStyle="1" w:styleId="Heading4Text">
    <w:name w:val="Heading 4 Text"/>
    <w:basedOn w:val="Heading3Text"/>
    <w:uiPriority w:val="14"/>
    <w:rsid w:val="001407F6"/>
    <w:rPr>
      <w:b/>
    </w:rPr>
  </w:style>
  <w:style w:type="paragraph" w:customStyle="1" w:styleId="Level1">
    <w:name w:val="Level 1"/>
    <w:basedOn w:val="Body1"/>
    <w:next w:val="Body2"/>
    <w:link w:val="Level1Char"/>
    <w:uiPriority w:val="6"/>
    <w:qFormat/>
    <w:rsid w:val="001407F6"/>
    <w:pPr>
      <w:numPr>
        <w:numId w:val="13"/>
      </w:numPr>
      <w:outlineLvl w:val="0"/>
    </w:pPr>
  </w:style>
  <w:style w:type="paragraph" w:customStyle="1" w:styleId="Level2">
    <w:name w:val="Level 2"/>
    <w:basedOn w:val="Body2"/>
    <w:next w:val="Body2"/>
    <w:link w:val="Level2Char"/>
    <w:uiPriority w:val="6"/>
    <w:qFormat/>
    <w:rsid w:val="001407F6"/>
    <w:pPr>
      <w:numPr>
        <w:ilvl w:val="1"/>
        <w:numId w:val="13"/>
      </w:numPr>
      <w:outlineLvl w:val="1"/>
    </w:pPr>
  </w:style>
  <w:style w:type="paragraph" w:customStyle="1" w:styleId="Level3">
    <w:name w:val="Level 3"/>
    <w:basedOn w:val="Body3"/>
    <w:next w:val="Body3"/>
    <w:link w:val="Level3Char"/>
    <w:uiPriority w:val="6"/>
    <w:qFormat/>
    <w:rsid w:val="001407F6"/>
    <w:pPr>
      <w:numPr>
        <w:ilvl w:val="2"/>
        <w:numId w:val="13"/>
      </w:numPr>
      <w:outlineLvl w:val="2"/>
    </w:pPr>
  </w:style>
  <w:style w:type="paragraph" w:customStyle="1" w:styleId="Level4">
    <w:name w:val="Level 4"/>
    <w:basedOn w:val="Body4"/>
    <w:next w:val="Body4"/>
    <w:link w:val="Level4Char"/>
    <w:uiPriority w:val="6"/>
    <w:qFormat/>
    <w:rsid w:val="001407F6"/>
    <w:pPr>
      <w:numPr>
        <w:ilvl w:val="3"/>
        <w:numId w:val="13"/>
      </w:numPr>
      <w:outlineLvl w:val="3"/>
    </w:pPr>
  </w:style>
  <w:style w:type="paragraph" w:customStyle="1" w:styleId="Level5">
    <w:name w:val="Level 5"/>
    <w:basedOn w:val="Body5"/>
    <w:next w:val="Body5"/>
    <w:link w:val="Level5Char"/>
    <w:uiPriority w:val="6"/>
    <w:qFormat/>
    <w:rsid w:val="001407F6"/>
    <w:pPr>
      <w:numPr>
        <w:ilvl w:val="4"/>
        <w:numId w:val="13"/>
      </w:numPr>
      <w:outlineLvl w:val="4"/>
    </w:pPr>
  </w:style>
  <w:style w:type="paragraph" w:styleId="TOC1">
    <w:name w:val="toc 1"/>
    <w:basedOn w:val="Body"/>
    <w:uiPriority w:val="39"/>
    <w:rsid w:val="001407F6"/>
    <w:pPr>
      <w:tabs>
        <w:tab w:val="left" w:pos="709"/>
        <w:tab w:val="right" w:pos="9072"/>
      </w:tabs>
      <w:spacing w:after="120"/>
      <w:ind w:left="709" w:right="425" w:hanging="709"/>
      <w:jc w:val="left"/>
    </w:pPr>
    <w:rPr>
      <w:b/>
      <w:smallCaps/>
    </w:rPr>
  </w:style>
  <w:style w:type="paragraph" w:styleId="TOC2">
    <w:name w:val="toc 2"/>
    <w:basedOn w:val="TOC1"/>
    <w:uiPriority w:val="39"/>
    <w:semiHidden/>
    <w:rsid w:val="001407F6"/>
    <w:pPr>
      <w:tabs>
        <w:tab w:val="left" w:pos="1418"/>
      </w:tabs>
      <w:ind w:left="1418"/>
    </w:pPr>
    <w:rPr>
      <w:smallCaps w:val="0"/>
    </w:rPr>
  </w:style>
  <w:style w:type="paragraph" w:styleId="TOC3">
    <w:name w:val="toc 3"/>
    <w:basedOn w:val="TOC2"/>
    <w:uiPriority w:val="39"/>
    <w:semiHidden/>
    <w:rsid w:val="001407F6"/>
    <w:pPr>
      <w:ind w:left="2127"/>
    </w:pPr>
  </w:style>
  <w:style w:type="paragraph" w:styleId="TOC4">
    <w:name w:val="toc 4"/>
    <w:basedOn w:val="Normal"/>
    <w:next w:val="Normal"/>
    <w:uiPriority w:val="39"/>
    <w:semiHidden/>
    <w:rsid w:val="001407F6"/>
    <w:pPr>
      <w:numPr>
        <w:numId w:val="18"/>
      </w:numPr>
      <w:tabs>
        <w:tab w:val="left" w:pos="0"/>
        <w:tab w:val="left" w:pos="709"/>
        <w:tab w:val="right" w:pos="9072"/>
      </w:tabs>
      <w:spacing w:after="120"/>
      <w:ind w:left="709" w:hanging="709"/>
      <w:jc w:val="left"/>
    </w:pPr>
    <w:rPr>
      <w:b/>
      <w:smallCaps/>
    </w:rPr>
  </w:style>
  <w:style w:type="paragraph" w:styleId="BlockText">
    <w:name w:val="Block Text"/>
    <w:basedOn w:val="Normal"/>
    <w:uiPriority w:val="17"/>
    <w:rsid w:val="001407F6"/>
    <w:pPr>
      <w:spacing w:after="120"/>
      <w:ind w:left="1440" w:right="1440"/>
    </w:pPr>
  </w:style>
  <w:style w:type="paragraph" w:styleId="BodyText">
    <w:name w:val="Body Text"/>
    <w:basedOn w:val="Normal"/>
    <w:uiPriority w:val="17"/>
    <w:rsid w:val="001407F6"/>
    <w:pPr>
      <w:spacing w:after="120"/>
    </w:pPr>
  </w:style>
  <w:style w:type="character" w:customStyle="1" w:styleId="BoldItalicText">
    <w:name w:val="BoldItalicText"/>
    <w:basedOn w:val="DefaultParagraphFont"/>
    <w:uiPriority w:val="17"/>
    <w:semiHidden/>
    <w:rsid w:val="001407F6"/>
    <w:rPr>
      <w:b/>
      <w:i/>
    </w:rPr>
  </w:style>
  <w:style w:type="character" w:customStyle="1" w:styleId="ItalicText">
    <w:name w:val="ItalicText"/>
    <w:basedOn w:val="DefaultParagraphFont"/>
    <w:uiPriority w:val="15"/>
    <w:qFormat/>
    <w:rsid w:val="001407F6"/>
    <w:rPr>
      <w:i/>
    </w:rPr>
  </w:style>
  <w:style w:type="character" w:customStyle="1" w:styleId="BoldUnderlinedText">
    <w:name w:val="BoldUnderlinedText"/>
    <w:basedOn w:val="DefaultParagraphFont"/>
    <w:uiPriority w:val="17"/>
    <w:semiHidden/>
    <w:rsid w:val="001407F6"/>
    <w:rPr>
      <w:b/>
      <w:u w:val="single"/>
    </w:rPr>
  </w:style>
  <w:style w:type="character" w:customStyle="1" w:styleId="UnderlinedText">
    <w:name w:val="UnderlinedText"/>
    <w:basedOn w:val="DefaultParagraphFont"/>
    <w:uiPriority w:val="15"/>
    <w:rsid w:val="001407F6"/>
    <w:rPr>
      <w:u w:val="single"/>
    </w:rPr>
  </w:style>
  <w:style w:type="paragraph" w:styleId="BodyTextIndent">
    <w:name w:val="Body Text Indent"/>
    <w:basedOn w:val="Normal"/>
    <w:uiPriority w:val="17"/>
    <w:rsid w:val="001407F6"/>
    <w:pPr>
      <w:spacing w:after="120"/>
      <w:ind w:left="283"/>
    </w:pPr>
  </w:style>
  <w:style w:type="paragraph" w:styleId="BodyText3">
    <w:name w:val="Body Text 3"/>
    <w:basedOn w:val="Normal"/>
    <w:uiPriority w:val="17"/>
    <w:rsid w:val="001407F6"/>
    <w:pPr>
      <w:spacing w:after="120"/>
    </w:pPr>
    <w:rPr>
      <w:sz w:val="16"/>
    </w:rPr>
  </w:style>
  <w:style w:type="paragraph" w:styleId="BodyTextFirstIndent">
    <w:name w:val="Body Text First Indent"/>
    <w:basedOn w:val="BodyText"/>
    <w:uiPriority w:val="17"/>
    <w:rsid w:val="001407F6"/>
    <w:pPr>
      <w:ind w:firstLine="210"/>
    </w:pPr>
  </w:style>
  <w:style w:type="paragraph" w:styleId="BodyTextFirstIndent2">
    <w:name w:val="Body Text First Indent 2"/>
    <w:basedOn w:val="BodyTextIndent"/>
    <w:uiPriority w:val="17"/>
    <w:rsid w:val="001407F6"/>
    <w:pPr>
      <w:ind w:firstLine="210"/>
    </w:pPr>
  </w:style>
  <w:style w:type="paragraph" w:styleId="BodyTextIndent2">
    <w:name w:val="Body Text Indent 2"/>
    <w:basedOn w:val="Normal"/>
    <w:uiPriority w:val="17"/>
    <w:rsid w:val="001407F6"/>
    <w:pPr>
      <w:spacing w:after="120" w:line="480" w:lineRule="auto"/>
      <w:ind w:left="283"/>
    </w:pPr>
  </w:style>
  <w:style w:type="paragraph" w:styleId="BodyTextIndent3">
    <w:name w:val="Body Text Indent 3"/>
    <w:basedOn w:val="Normal"/>
    <w:uiPriority w:val="17"/>
    <w:rsid w:val="001407F6"/>
    <w:pPr>
      <w:spacing w:after="120"/>
      <w:ind w:left="283"/>
    </w:pPr>
    <w:rPr>
      <w:sz w:val="16"/>
    </w:rPr>
  </w:style>
  <w:style w:type="paragraph" w:styleId="Caption">
    <w:name w:val="caption"/>
    <w:basedOn w:val="Normal"/>
    <w:next w:val="Normal"/>
    <w:uiPriority w:val="17"/>
    <w:unhideWhenUsed/>
    <w:rsid w:val="001407F6"/>
    <w:pPr>
      <w:spacing w:before="120" w:after="120"/>
    </w:pPr>
    <w:rPr>
      <w:b/>
    </w:rPr>
  </w:style>
  <w:style w:type="paragraph" w:styleId="Closing">
    <w:name w:val="Closing"/>
    <w:basedOn w:val="Normal"/>
    <w:uiPriority w:val="17"/>
    <w:rsid w:val="001407F6"/>
    <w:pPr>
      <w:ind w:left="4252"/>
    </w:pPr>
  </w:style>
  <w:style w:type="character" w:styleId="CommentReference">
    <w:name w:val="annotation reference"/>
    <w:basedOn w:val="DefaultParagraphFont"/>
    <w:uiPriority w:val="17"/>
    <w:semiHidden/>
    <w:rsid w:val="001407F6"/>
    <w:rPr>
      <w:sz w:val="16"/>
    </w:rPr>
  </w:style>
  <w:style w:type="paragraph" w:styleId="CommentText">
    <w:name w:val="annotation text"/>
    <w:basedOn w:val="Normal"/>
    <w:link w:val="CommentTextChar"/>
    <w:uiPriority w:val="17"/>
    <w:semiHidden/>
    <w:rsid w:val="001407F6"/>
    <w:rPr>
      <w:sz w:val="20"/>
    </w:rPr>
  </w:style>
  <w:style w:type="paragraph" w:styleId="Date">
    <w:name w:val="Date"/>
    <w:basedOn w:val="Normal"/>
    <w:next w:val="Normal"/>
    <w:uiPriority w:val="17"/>
    <w:rsid w:val="001407F6"/>
  </w:style>
  <w:style w:type="paragraph" w:styleId="DocumentMap">
    <w:name w:val="Document Map"/>
    <w:basedOn w:val="Normal"/>
    <w:uiPriority w:val="17"/>
    <w:semiHidden/>
    <w:rsid w:val="001407F6"/>
    <w:pPr>
      <w:shd w:val="clear" w:color="auto" w:fill="000080"/>
    </w:pPr>
    <w:rPr>
      <w:rFonts w:ascii="Tahoma" w:hAnsi="Tahoma"/>
    </w:rPr>
  </w:style>
  <w:style w:type="character" w:styleId="Emphasis">
    <w:name w:val="Emphasis"/>
    <w:basedOn w:val="DefaultParagraphFont"/>
    <w:uiPriority w:val="29"/>
    <w:rsid w:val="001407F6"/>
    <w:rPr>
      <w:b/>
      <w:i w:val="0"/>
    </w:rPr>
  </w:style>
  <w:style w:type="character" w:styleId="EndnoteReference">
    <w:name w:val="endnote reference"/>
    <w:basedOn w:val="DefaultParagraphFont"/>
    <w:uiPriority w:val="17"/>
    <w:semiHidden/>
    <w:rsid w:val="001407F6"/>
    <w:rPr>
      <w:vertAlign w:val="superscript"/>
    </w:rPr>
  </w:style>
  <w:style w:type="paragraph" w:styleId="EndnoteText">
    <w:name w:val="endnote text"/>
    <w:basedOn w:val="Normal"/>
    <w:uiPriority w:val="17"/>
    <w:semiHidden/>
    <w:rsid w:val="001407F6"/>
    <w:rPr>
      <w:sz w:val="20"/>
    </w:rPr>
  </w:style>
  <w:style w:type="paragraph" w:styleId="EnvelopeAddress">
    <w:name w:val="envelope address"/>
    <w:basedOn w:val="Normal"/>
    <w:uiPriority w:val="17"/>
    <w:rsid w:val="001407F6"/>
    <w:pPr>
      <w:framePr w:w="7920" w:h="1980" w:hRule="exact" w:hSpace="180" w:wrap="auto" w:hAnchor="page" w:xAlign="center" w:yAlign="bottom"/>
      <w:ind w:left="2880"/>
    </w:pPr>
    <w:rPr>
      <w:sz w:val="24"/>
    </w:rPr>
  </w:style>
  <w:style w:type="paragraph" w:styleId="EnvelopeReturn">
    <w:name w:val="envelope return"/>
    <w:basedOn w:val="Normal"/>
    <w:uiPriority w:val="17"/>
    <w:rsid w:val="001407F6"/>
    <w:rPr>
      <w:sz w:val="20"/>
    </w:rPr>
  </w:style>
  <w:style w:type="character" w:styleId="FollowedHyperlink">
    <w:name w:val="FollowedHyperlink"/>
    <w:basedOn w:val="DefaultParagraphFont"/>
    <w:uiPriority w:val="17"/>
    <w:unhideWhenUsed/>
    <w:rsid w:val="001407F6"/>
    <w:rPr>
      <w:color w:val="800080"/>
      <w:u w:val="single"/>
    </w:rPr>
  </w:style>
  <w:style w:type="character" w:styleId="Hyperlink">
    <w:name w:val="Hyperlink"/>
    <w:basedOn w:val="DefaultParagraphFont"/>
    <w:uiPriority w:val="99"/>
    <w:rsid w:val="001407F6"/>
    <w:rPr>
      <w:color w:val="0000FF"/>
      <w:u w:val="single"/>
    </w:rPr>
  </w:style>
  <w:style w:type="paragraph" w:styleId="Index1">
    <w:name w:val="index 1"/>
    <w:basedOn w:val="Normal"/>
    <w:next w:val="Normal"/>
    <w:autoRedefine/>
    <w:uiPriority w:val="17"/>
    <w:semiHidden/>
    <w:rsid w:val="001407F6"/>
    <w:pPr>
      <w:ind w:left="210" w:hanging="210"/>
    </w:pPr>
  </w:style>
  <w:style w:type="paragraph" w:styleId="Index2">
    <w:name w:val="index 2"/>
    <w:basedOn w:val="Normal"/>
    <w:next w:val="Normal"/>
    <w:autoRedefine/>
    <w:uiPriority w:val="17"/>
    <w:semiHidden/>
    <w:rsid w:val="001407F6"/>
    <w:pPr>
      <w:ind w:left="420" w:hanging="210"/>
    </w:pPr>
  </w:style>
  <w:style w:type="paragraph" w:styleId="Index3">
    <w:name w:val="index 3"/>
    <w:basedOn w:val="Normal"/>
    <w:next w:val="Normal"/>
    <w:autoRedefine/>
    <w:uiPriority w:val="17"/>
    <w:semiHidden/>
    <w:rsid w:val="001407F6"/>
    <w:pPr>
      <w:ind w:left="630" w:hanging="210"/>
    </w:pPr>
  </w:style>
  <w:style w:type="paragraph" w:styleId="Index4">
    <w:name w:val="index 4"/>
    <w:basedOn w:val="Normal"/>
    <w:next w:val="Normal"/>
    <w:autoRedefine/>
    <w:uiPriority w:val="17"/>
    <w:semiHidden/>
    <w:rsid w:val="001407F6"/>
    <w:pPr>
      <w:ind w:left="840" w:hanging="210"/>
    </w:pPr>
  </w:style>
  <w:style w:type="paragraph" w:styleId="Index5">
    <w:name w:val="index 5"/>
    <w:basedOn w:val="Normal"/>
    <w:next w:val="Normal"/>
    <w:autoRedefine/>
    <w:uiPriority w:val="17"/>
    <w:semiHidden/>
    <w:rsid w:val="001407F6"/>
    <w:pPr>
      <w:ind w:left="1050" w:hanging="210"/>
    </w:pPr>
  </w:style>
  <w:style w:type="paragraph" w:styleId="Index6">
    <w:name w:val="index 6"/>
    <w:basedOn w:val="Normal"/>
    <w:next w:val="Normal"/>
    <w:autoRedefine/>
    <w:uiPriority w:val="17"/>
    <w:semiHidden/>
    <w:rsid w:val="001407F6"/>
    <w:pPr>
      <w:ind w:left="1260" w:hanging="210"/>
    </w:pPr>
  </w:style>
  <w:style w:type="paragraph" w:styleId="Index7">
    <w:name w:val="index 7"/>
    <w:basedOn w:val="Normal"/>
    <w:next w:val="Normal"/>
    <w:autoRedefine/>
    <w:uiPriority w:val="17"/>
    <w:semiHidden/>
    <w:rsid w:val="001407F6"/>
    <w:pPr>
      <w:ind w:left="1470" w:hanging="210"/>
    </w:pPr>
  </w:style>
  <w:style w:type="paragraph" w:styleId="Index8">
    <w:name w:val="index 8"/>
    <w:basedOn w:val="Normal"/>
    <w:next w:val="Normal"/>
    <w:autoRedefine/>
    <w:uiPriority w:val="17"/>
    <w:semiHidden/>
    <w:rsid w:val="001407F6"/>
    <w:pPr>
      <w:ind w:left="1680" w:hanging="210"/>
    </w:pPr>
  </w:style>
  <w:style w:type="paragraph" w:styleId="Index9">
    <w:name w:val="index 9"/>
    <w:basedOn w:val="Normal"/>
    <w:next w:val="Normal"/>
    <w:autoRedefine/>
    <w:uiPriority w:val="17"/>
    <w:semiHidden/>
    <w:rsid w:val="001407F6"/>
    <w:pPr>
      <w:ind w:left="1890" w:hanging="210"/>
    </w:pPr>
  </w:style>
  <w:style w:type="paragraph" w:styleId="IndexHeading">
    <w:name w:val="index heading"/>
    <w:basedOn w:val="Normal"/>
    <w:next w:val="Index1"/>
    <w:uiPriority w:val="17"/>
    <w:semiHidden/>
    <w:rsid w:val="001407F6"/>
    <w:rPr>
      <w:b/>
    </w:rPr>
  </w:style>
  <w:style w:type="character" w:styleId="LineNumber">
    <w:name w:val="line number"/>
    <w:basedOn w:val="DefaultParagraphFont"/>
    <w:uiPriority w:val="17"/>
    <w:rsid w:val="001407F6"/>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uiPriority w:val="29"/>
    <w:rsid w:val="001407F6"/>
    <w:pPr>
      <w:ind w:left="1132" w:hanging="283"/>
      <w:contextualSpacing/>
    </w:pPr>
  </w:style>
  <w:style w:type="paragraph" w:styleId="List5">
    <w:name w:val="List 5"/>
    <w:basedOn w:val="Normal"/>
    <w:pPr>
      <w:ind w:left="1415" w:hanging="283"/>
    </w:pPr>
  </w:style>
  <w:style w:type="paragraph" w:styleId="ListBullet">
    <w:name w:val="List Bullet"/>
    <w:basedOn w:val="Normal"/>
    <w:autoRedefine/>
    <w:pPr>
      <w:numPr>
        <w:numId w:val="1"/>
      </w:numPr>
      <w:tabs>
        <w:tab w:val="clear" w:pos="360"/>
        <w:tab w:val="num" w:pos="643"/>
      </w:tabs>
      <w:ind w:left="643"/>
    </w:pPr>
  </w:style>
  <w:style w:type="paragraph" w:styleId="ListBullet2">
    <w:name w:val="List Bullet 2"/>
    <w:basedOn w:val="Normal"/>
    <w:autoRedefine/>
    <w:pPr>
      <w:numPr>
        <w:numId w:val="2"/>
      </w:numPr>
      <w:tabs>
        <w:tab w:val="clear" w:pos="643"/>
        <w:tab w:val="num" w:pos="926"/>
      </w:tabs>
      <w:ind w:left="926"/>
    </w:pPr>
  </w:style>
  <w:style w:type="paragraph" w:styleId="ListBullet3">
    <w:name w:val="List Bullet 3"/>
    <w:basedOn w:val="Normal"/>
    <w:autoRedefine/>
    <w:pPr>
      <w:numPr>
        <w:numId w:val="3"/>
      </w:numPr>
      <w:tabs>
        <w:tab w:val="clear" w:pos="926"/>
        <w:tab w:val="num" w:pos="1209"/>
      </w:tabs>
      <w:ind w:left="1209"/>
    </w:pPr>
  </w:style>
  <w:style w:type="paragraph" w:styleId="ListBullet4">
    <w:name w:val="List Bullet 4"/>
    <w:basedOn w:val="Normal"/>
    <w:autoRedefine/>
    <w:pPr>
      <w:numPr>
        <w:numId w:val="4"/>
      </w:numPr>
      <w:tabs>
        <w:tab w:val="clear" w:pos="1209"/>
        <w:tab w:val="num" w:pos="1492"/>
      </w:tabs>
      <w:ind w:left="1492"/>
    </w:pPr>
  </w:style>
  <w:style w:type="paragraph" w:styleId="ListBullet5">
    <w:name w:val="List Bullet 5"/>
    <w:basedOn w:val="Normal"/>
    <w:autoRedefine/>
    <w:pPr>
      <w:numPr>
        <w:numId w:val="5"/>
      </w:numPr>
      <w:tabs>
        <w:tab w:val="clear" w:pos="1492"/>
        <w:tab w:val="num" w:pos="360"/>
      </w:tabs>
      <w:ind w:left="0" w:firstLine="0"/>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6"/>
      </w:numPr>
      <w:ind w:left="0" w:firstLine="0"/>
    </w:pPr>
  </w:style>
  <w:style w:type="paragraph" w:styleId="ListNumber2">
    <w:name w:val="List Number 2"/>
    <w:basedOn w:val="Normal"/>
    <w:pPr>
      <w:numPr>
        <w:numId w:val="7"/>
      </w:numPr>
      <w:tabs>
        <w:tab w:val="clear" w:pos="643"/>
        <w:tab w:val="num" w:pos="360"/>
      </w:tabs>
      <w:ind w:left="0" w:firstLine="0"/>
    </w:pPr>
  </w:style>
  <w:style w:type="paragraph" w:styleId="ListNumber3">
    <w:name w:val="List Number 3"/>
    <w:basedOn w:val="Normal"/>
    <w:pPr>
      <w:numPr>
        <w:numId w:val="8"/>
      </w:numPr>
      <w:tabs>
        <w:tab w:val="clear" w:pos="926"/>
        <w:tab w:val="num" w:pos="360"/>
      </w:tabs>
      <w:ind w:left="0" w:firstLine="0"/>
    </w:pPr>
  </w:style>
  <w:style w:type="paragraph" w:styleId="ListNumber4">
    <w:name w:val="List Number 4"/>
    <w:basedOn w:val="Normal"/>
    <w:pPr>
      <w:numPr>
        <w:numId w:val="9"/>
      </w:numPr>
      <w:tabs>
        <w:tab w:val="clear" w:pos="1209"/>
        <w:tab w:val="num" w:pos="360"/>
      </w:tabs>
      <w:ind w:left="0" w:firstLine="0"/>
    </w:pPr>
  </w:style>
  <w:style w:type="paragraph" w:styleId="ListNumber5">
    <w:name w:val="List Number 5"/>
    <w:basedOn w:val="Normal"/>
    <w:pPr>
      <w:numPr>
        <w:numId w:val="10"/>
      </w:numPr>
      <w:tabs>
        <w:tab w:val="clear" w:pos="1492"/>
        <w:tab w:val="num" w:pos="360"/>
      </w:tabs>
      <w:ind w:left="0" w:firstLine="0"/>
    </w:pPr>
  </w:style>
  <w:style w:type="paragraph" w:styleId="MacroText">
    <w:name w:val="macro"/>
    <w:uiPriority w:val="17"/>
    <w:semiHidden/>
    <w:rsid w:val="001407F6"/>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urier New" w:eastAsia="Times New Roman" w:hAnsi="Courier New"/>
      <w:kern w:val="28"/>
      <w:sz w:val="21"/>
      <w:szCs w:val="21"/>
      <w:lang w:val="en-GB" w:eastAsia="zh-CN"/>
    </w:rPr>
  </w:style>
  <w:style w:type="paragraph" w:styleId="MessageHeader">
    <w:name w:val="Message Header"/>
    <w:basedOn w:val="Normal"/>
    <w:uiPriority w:val="17"/>
    <w:rsid w:val="001407F6"/>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ormalIndent">
    <w:name w:val="Normal Indent"/>
    <w:basedOn w:val="Normal"/>
    <w:uiPriority w:val="29"/>
    <w:rsid w:val="001407F6"/>
    <w:pPr>
      <w:ind w:left="720"/>
    </w:pPr>
  </w:style>
  <w:style w:type="paragraph" w:styleId="NoteHeading">
    <w:name w:val="Note Heading"/>
    <w:basedOn w:val="Normal"/>
    <w:next w:val="Normal"/>
    <w:uiPriority w:val="17"/>
    <w:rsid w:val="001407F6"/>
  </w:style>
  <w:style w:type="character" w:styleId="PageNumber">
    <w:name w:val="page number"/>
    <w:basedOn w:val="DefaultParagraphFont"/>
    <w:uiPriority w:val="17"/>
    <w:rsid w:val="001407F6"/>
  </w:style>
  <w:style w:type="paragraph" w:styleId="PlainText">
    <w:name w:val="Plain Text"/>
    <w:basedOn w:val="Normal"/>
    <w:uiPriority w:val="17"/>
    <w:rsid w:val="001407F6"/>
    <w:rPr>
      <w:rFonts w:ascii="Courier New" w:hAnsi="Courier New"/>
      <w:sz w:val="20"/>
    </w:rPr>
  </w:style>
  <w:style w:type="paragraph" w:styleId="Salutation">
    <w:name w:val="Salutation"/>
    <w:basedOn w:val="Normal"/>
    <w:next w:val="Normal"/>
    <w:uiPriority w:val="17"/>
    <w:rsid w:val="001407F6"/>
  </w:style>
  <w:style w:type="paragraph" w:styleId="Signature">
    <w:name w:val="Signature"/>
    <w:basedOn w:val="Normal"/>
    <w:uiPriority w:val="17"/>
    <w:rsid w:val="001407F6"/>
    <w:pPr>
      <w:ind w:left="4252"/>
    </w:pPr>
  </w:style>
  <w:style w:type="character" w:styleId="Strong">
    <w:name w:val="Strong"/>
    <w:qFormat/>
    <w:rPr>
      <w:b/>
    </w:rPr>
  </w:style>
  <w:style w:type="paragraph" w:styleId="Subtitle">
    <w:name w:val="Subtitle"/>
    <w:basedOn w:val="Body"/>
    <w:next w:val="Body1"/>
    <w:link w:val="SubtitleChar"/>
    <w:uiPriority w:val="18"/>
    <w:rsid w:val="001407F6"/>
    <w:pPr>
      <w:numPr>
        <w:ilvl w:val="1"/>
      </w:numPr>
    </w:pPr>
    <w:rPr>
      <w:rFonts w:ascii="Arial Bold" w:eastAsiaTheme="majorEastAsia" w:hAnsi="Arial Bold" w:cstheme="majorBidi"/>
      <w:b/>
      <w:iCs/>
      <w:spacing w:val="15"/>
      <w:szCs w:val="24"/>
    </w:rPr>
  </w:style>
  <w:style w:type="paragraph" w:styleId="TableofAuthorities">
    <w:name w:val="table of authorities"/>
    <w:basedOn w:val="Normal"/>
    <w:next w:val="Normal"/>
    <w:uiPriority w:val="17"/>
    <w:semiHidden/>
    <w:rsid w:val="001407F6"/>
    <w:pPr>
      <w:ind w:left="210" w:hanging="210"/>
    </w:pPr>
  </w:style>
  <w:style w:type="paragraph" w:styleId="TableofFigures">
    <w:name w:val="table of figures"/>
    <w:basedOn w:val="Normal"/>
    <w:next w:val="Normal"/>
    <w:uiPriority w:val="17"/>
    <w:semiHidden/>
    <w:rsid w:val="001407F6"/>
    <w:pPr>
      <w:ind w:left="420" w:hanging="420"/>
    </w:pPr>
  </w:style>
  <w:style w:type="paragraph" w:styleId="Title">
    <w:name w:val="Title"/>
    <w:basedOn w:val="Body"/>
    <w:next w:val="Body1"/>
    <w:link w:val="TitleChar"/>
    <w:uiPriority w:val="18"/>
    <w:rsid w:val="001407F6"/>
    <w:rPr>
      <w:rFonts w:eastAsiaTheme="majorEastAsia" w:cstheme="majorBidi"/>
      <w:b/>
      <w:smallCaps/>
      <w:spacing w:val="5"/>
      <w:kern w:val="28"/>
      <w:szCs w:val="52"/>
    </w:rPr>
  </w:style>
  <w:style w:type="paragraph" w:styleId="TOAHeading">
    <w:name w:val="toa heading"/>
    <w:aliases w:val=" Char1"/>
    <w:basedOn w:val="Normal"/>
    <w:next w:val="Normal"/>
    <w:uiPriority w:val="49"/>
    <w:semiHidden/>
    <w:rsid w:val="001407F6"/>
    <w:pPr>
      <w:spacing w:before="120"/>
    </w:pPr>
    <w:rPr>
      <w:b/>
      <w:sz w:val="24"/>
    </w:rPr>
  </w:style>
  <w:style w:type="paragraph" w:styleId="TOC5">
    <w:name w:val="toc 5"/>
    <w:basedOn w:val="Body1"/>
    <w:next w:val="Body1"/>
    <w:uiPriority w:val="49"/>
    <w:semiHidden/>
    <w:rsid w:val="001407F6"/>
    <w:pPr>
      <w:spacing w:after="120"/>
      <w:ind w:left="709"/>
      <w:contextualSpacing/>
      <w:jc w:val="left"/>
    </w:pPr>
    <w:rPr>
      <w:b/>
    </w:rPr>
  </w:style>
  <w:style w:type="paragraph" w:styleId="TOC6">
    <w:name w:val="toc 6"/>
    <w:basedOn w:val="Normal"/>
    <w:next w:val="Normal"/>
    <w:uiPriority w:val="49"/>
    <w:semiHidden/>
    <w:rsid w:val="001407F6"/>
    <w:pPr>
      <w:ind w:left="1050"/>
    </w:pPr>
  </w:style>
  <w:style w:type="paragraph" w:styleId="TOC7">
    <w:name w:val="toc 7"/>
    <w:basedOn w:val="Normal"/>
    <w:next w:val="Normal"/>
    <w:uiPriority w:val="49"/>
    <w:semiHidden/>
    <w:rsid w:val="001407F6"/>
    <w:pPr>
      <w:ind w:left="1260"/>
    </w:pPr>
  </w:style>
  <w:style w:type="paragraph" w:styleId="TOC8">
    <w:name w:val="toc 8"/>
    <w:basedOn w:val="Normal"/>
    <w:next w:val="Normal"/>
    <w:uiPriority w:val="49"/>
    <w:semiHidden/>
    <w:rsid w:val="001407F6"/>
    <w:pPr>
      <w:ind w:left="1470"/>
    </w:pPr>
  </w:style>
  <w:style w:type="paragraph" w:styleId="TOC9">
    <w:name w:val="toc 9"/>
    <w:basedOn w:val="Normal"/>
    <w:next w:val="Normal"/>
    <w:uiPriority w:val="49"/>
    <w:semiHidden/>
    <w:rsid w:val="001407F6"/>
    <w:pPr>
      <w:ind w:left="1680"/>
    </w:pPr>
  </w:style>
  <w:style w:type="character" w:customStyle="1" w:styleId="Char">
    <w:name w:val="Char"/>
    <w:rPr>
      <w:rFonts w:ascii="Arial" w:eastAsia="Times New Roman" w:hAnsi="Arial" w:cs="Arial"/>
      <w:noProof w:val="0"/>
      <w:kern w:val="28"/>
      <w:sz w:val="21"/>
      <w:szCs w:val="21"/>
      <w:lang w:val="en-GB"/>
    </w:rPr>
  </w:style>
  <w:style w:type="paragraph" w:styleId="BalloonText">
    <w:name w:val="Balloon Text"/>
    <w:basedOn w:val="Normal"/>
    <w:link w:val="BalloonTextChar"/>
    <w:uiPriority w:val="17"/>
    <w:unhideWhenUsed/>
    <w:rsid w:val="001407F6"/>
    <w:pPr>
      <w:spacing w:line="240" w:lineRule="auto"/>
    </w:pPr>
    <w:rPr>
      <w:rFonts w:ascii="Tahoma" w:hAnsi="Tahoma" w:cs="Tahoma"/>
      <w:sz w:val="16"/>
      <w:szCs w:val="16"/>
    </w:rPr>
  </w:style>
  <w:style w:type="table" w:styleId="TableGrid">
    <w:name w:val="Table Grid"/>
    <w:basedOn w:val="TableNormal"/>
    <w:pPr>
      <w:spacing w:line="264"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uiPriority w:val="17"/>
    <w:rsid w:val="001407F6"/>
    <w:pPr>
      <w:spacing w:after="120" w:line="480" w:lineRule="auto"/>
    </w:pPr>
  </w:style>
  <w:style w:type="paragraph" w:customStyle="1" w:styleId="ScheduleHeading">
    <w:name w:val="Schedule Heading"/>
    <w:basedOn w:val="Body"/>
    <w:next w:val="Body"/>
    <w:pPr>
      <w:jc w:val="center"/>
    </w:pPr>
    <w:rPr>
      <w:rFonts w:ascii="Arial Bold" w:hAnsi="Arial Bold"/>
      <w:b/>
      <w:smallCaps/>
      <w:sz w:val="28"/>
      <w:szCs w:val="28"/>
    </w:rPr>
  </w:style>
  <w:style w:type="paragraph" w:customStyle="1" w:styleId="Title1">
    <w:name w:val="Title 1"/>
    <w:basedOn w:val="Body1"/>
    <w:next w:val="Body1"/>
    <w:pPr>
      <w:keepNext/>
      <w:jc w:val="center"/>
    </w:pPr>
    <w:rPr>
      <w:rFonts w:ascii="Arial Bold" w:hAnsi="Arial Bold"/>
      <w:b/>
      <w:smallCaps/>
    </w:rPr>
  </w:style>
  <w:style w:type="paragraph" w:customStyle="1" w:styleId="Title2">
    <w:name w:val="Title 2"/>
    <w:basedOn w:val="Body1"/>
    <w:next w:val="Body1"/>
    <w:pPr>
      <w:keepNext/>
      <w:jc w:val="center"/>
    </w:pPr>
    <w:rPr>
      <w:b/>
    </w:rPr>
  </w:style>
  <w:style w:type="character" w:customStyle="1" w:styleId="DeltaViewInsertion">
    <w:name w:val="DeltaView Insertion"/>
    <w:rPr>
      <w:color w:val="0000FF"/>
      <w:spacing w:val="0"/>
      <w:u w:val="double"/>
    </w:rPr>
  </w:style>
  <w:style w:type="character" w:customStyle="1" w:styleId="Level2Char">
    <w:name w:val="Level 2 Char"/>
    <w:basedOn w:val="Body2Char"/>
    <w:link w:val="Level2"/>
    <w:uiPriority w:val="6"/>
    <w:rsid w:val="001407F6"/>
    <w:rPr>
      <w:rFonts w:ascii="Arial" w:eastAsia="Arial Unicode MS" w:hAnsi="Arial"/>
      <w:sz w:val="21"/>
      <w:szCs w:val="21"/>
      <w:lang w:val="en-GB" w:eastAsia="en-GB"/>
    </w:rPr>
  </w:style>
  <w:style w:type="character" w:customStyle="1" w:styleId="Body2Char">
    <w:name w:val="Body 2 Char"/>
    <w:basedOn w:val="Body1Char"/>
    <w:link w:val="Body2"/>
    <w:rsid w:val="001407F6"/>
    <w:rPr>
      <w:rFonts w:ascii="Arial" w:eastAsia="Arial Unicode MS" w:hAnsi="Arial"/>
      <w:sz w:val="21"/>
      <w:szCs w:val="21"/>
      <w:lang w:val="en-GB" w:eastAsia="en-GB"/>
    </w:rPr>
  </w:style>
  <w:style w:type="paragraph" w:styleId="CommentSubject">
    <w:name w:val="annotation subject"/>
    <w:basedOn w:val="CommentText"/>
    <w:next w:val="CommentText"/>
    <w:link w:val="CommentSubjectChar"/>
    <w:rsid w:val="00F536F8"/>
    <w:rPr>
      <w:b/>
      <w:bCs/>
      <w:szCs w:val="20"/>
    </w:rPr>
  </w:style>
  <w:style w:type="character" w:customStyle="1" w:styleId="CommentTextChar">
    <w:name w:val="Comment Text Char"/>
    <w:basedOn w:val="DefaultParagraphFont"/>
    <w:link w:val="CommentText"/>
    <w:uiPriority w:val="17"/>
    <w:semiHidden/>
    <w:rsid w:val="001407F6"/>
    <w:rPr>
      <w:rFonts w:ascii="Arial" w:eastAsia="Arial Unicode MS" w:hAnsi="Arial"/>
      <w:szCs w:val="21"/>
      <w:lang w:val="en-GB" w:eastAsia="en-GB"/>
    </w:rPr>
  </w:style>
  <w:style w:type="character" w:customStyle="1" w:styleId="CommentSubjectChar">
    <w:name w:val="Comment Subject Char"/>
    <w:link w:val="CommentSubject"/>
    <w:rsid w:val="00F536F8"/>
    <w:rPr>
      <w:rFonts w:ascii="Arial" w:eastAsia="Times New Roman" w:hAnsi="Arial" w:cs="Arial"/>
      <w:b/>
      <w:bCs/>
      <w:kern w:val="28"/>
      <w:szCs w:val="24"/>
      <w:lang w:eastAsia="en-US"/>
    </w:rPr>
  </w:style>
  <w:style w:type="paragraph" w:customStyle="1" w:styleId="CentredSubheading">
    <w:name w:val="Centred Subheading"/>
    <w:basedOn w:val="Centred"/>
    <w:next w:val="Body1"/>
    <w:uiPriority w:val="13"/>
    <w:qFormat/>
    <w:rsid w:val="001407F6"/>
    <w:rPr>
      <w:b/>
    </w:rPr>
  </w:style>
  <w:style w:type="paragraph" w:customStyle="1" w:styleId="Centred">
    <w:name w:val="Centred"/>
    <w:basedOn w:val="Body"/>
    <w:next w:val="Body1"/>
    <w:uiPriority w:val="13"/>
    <w:rsid w:val="001407F6"/>
    <w:pPr>
      <w:keepNext/>
      <w:jc w:val="center"/>
    </w:pPr>
  </w:style>
  <w:style w:type="paragraph" w:customStyle="1" w:styleId="Parties">
    <w:name w:val="Parties"/>
    <w:basedOn w:val="Body"/>
    <w:next w:val="Body2"/>
    <w:uiPriority w:val="9"/>
    <w:qFormat/>
    <w:rsid w:val="001407F6"/>
    <w:pPr>
      <w:numPr>
        <w:numId w:val="15"/>
      </w:numPr>
    </w:pPr>
  </w:style>
  <w:style w:type="paragraph" w:customStyle="1" w:styleId="Recitals">
    <w:name w:val="Recitals"/>
    <w:basedOn w:val="Body"/>
    <w:next w:val="Body2"/>
    <w:uiPriority w:val="9"/>
    <w:qFormat/>
    <w:rsid w:val="001407F6"/>
    <w:pPr>
      <w:numPr>
        <w:numId w:val="16"/>
      </w:numPr>
    </w:pPr>
  </w:style>
  <w:style w:type="paragraph" w:styleId="TOCHeading">
    <w:name w:val="TOC Heading"/>
    <w:basedOn w:val="Heading1"/>
    <w:next w:val="Normal"/>
    <w:uiPriority w:val="49"/>
    <w:semiHidden/>
    <w:rsid w:val="001407F6"/>
    <w:pPr>
      <w:keepLines/>
      <w:tabs>
        <w:tab w:val="right" w:pos="9072"/>
      </w:tabs>
      <w:spacing w:after="240"/>
      <w:jc w:val="center"/>
      <w:outlineLvl w:val="9"/>
    </w:pPr>
    <w:rPr>
      <w:rFonts w:eastAsiaTheme="majorEastAsia" w:cstheme="majorBidi"/>
      <w:bCs/>
      <w:szCs w:val="28"/>
    </w:rPr>
  </w:style>
  <w:style w:type="paragraph" w:customStyle="1" w:styleId="Address">
    <w:name w:val="Address"/>
    <w:basedOn w:val="Normal"/>
    <w:uiPriority w:val="17"/>
    <w:rsid w:val="001407F6"/>
    <w:pPr>
      <w:jc w:val="center"/>
    </w:pPr>
    <w:rPr>
      <w:sz w:val="16"/>
      <w:szCs w:val="16"/>
      <w:lang w:eastAsia="en-US"/>
    </w:rPr>
  </w:style>
  <w:style w:type="paragraph" w:customStyle="1" w:styleId="NormalCentred">
    <w:name w:val="Normal Centred"/>
    <w:basedOn w:val="Normal"/>
    <w:uiPriority w:val="9"/>
    <w:rsid w:val="001407F6"/>
    <w:pPr>
      <w:jc w:val="center"/>
    </w:pPr>
    <w:rPr>
      <w:szCs w:val="24"/>
      <w:lang w:eastAsia="en-US"/>
    </w:rPr>
  </w:style>
  <w:style w:type="character" w:customStyle="1" w:styleId="SmallCaps">
    <w:name w:val="SmallCaps"/>
    <w:basedOn w:val="DefaultParagraphFont"/>
    <w:uiPriority w:val="17"/>
    <w:semiHidden/>
    <w:rsid w:val="001407F6"/>
    <w:rPr>
      <w:rFonts w:ascii="Arial" w:hAnsi="Arial"/>
      <w:smallCaps/>
      <w:sz w:val="21"/>
    </w:rPr>
  </w:style>
  <w:style w:type="character" w:customStyle="1" w:styleId="BalloonTextChar">
    <w:name w:val="Balloon Text Char"/>
    <w:basedOn w:val="DefaultParagraphFont"/>
    <w:link w:val="BalloonText"/>
    <w:uiPriority w:val="17"/>
    <w:rsid w:val="001407F6"/>
    <w:rPr>
      <w:rFonts w:ascii="Tahoma" w:eastAsia="Arial Unicode MS" w:hAnsi="Tahoma" w:cs="Tahoma"/>
      <w:sz w:val="16"/>
      <w:szCs w:val="16"/>
      <w:lang w:val="en-GB" w:eastAsia="en-GB"/>
    </w:rPr>
  </w:style>
  <w:style w:type="character" w:customStyle="1" w:styleId="FooterChar">
    <w:name w:val="Footer Char"/>
    <w:basedOn w:val="DefaultParagraphFont"/>
    <w:link w:val="Footer"/>
    <w:rsid w:val="001407F6"/>
    <w:rPr>
      <w:rFonts w:ascii="Arial" w:eastAsia="Arial Unicode MS" w:hAnsi="Arial"/>
      <w:sz w:val="16"/>
      <w:szCs w:val="21"/>
      <w:lang w:val="en-GB" w:eastAsia="en-GB"/>
    </w:rPr>
  </w:style>
  <w:style w:type="character" w:customStyle="1" w:styleId="HeaderChar">
    <w:name w:val="Header Char"/>
    <w:basedOn w:val="DefaultParagraphFont"/>
    <w:link w:val="Header"/>
    <w:uiPriority w:val="13"/>
    <w:rsid w:val="001407F6"/>
    <w:rPr>
      <w:rFonts w:ascii="Arial" w:eastAsia="Arial Unicode MS" w:hAnsi="Arial"/>
      <w:sz w:val="21"/>
      <w:szCs w:val="21"/>
      <w:lang w:val="en-GB" w:eastAsia="en-GB"/>
    </w:rPr>
  </w:style>
  <w:style w:type="character" w:styleId="PlaceholderText">
    <w:name w:val="Placeholder Text"/>
    <w:basedOn w:val="DefaultParagraphFont"/>
    <w:uiPriority w:val="99"/>
    <w:semiHidden/>
    <w:rsid w:val="001407F6"/>
    <w:rPr>
      <w:color w:val="808080"/>
    </w:rPr>
  </w:style>
  <w:style w:type="paragraph" w:customStyle="1" w:styleId="CentredHeading">
    <w:name w:val="Centred Heading"/>
    <w:basedOn w:val="Body1"/>
    <w:next w:val="Body1"/>
    <w:uiPriority w:val="13"/>
    <w:qFormat/>
    <w:rsid w:val="001407F6"/>
    <w:pPr>
      <w:keepNext/>
      <w:jc w:val="center"/>
    </w:pPr>
    <w:rPr>
      <w:b/>
      <w:smallCaps/>
    </w:rPr>
  </w:style>
  <w:style w:type="paragraph" w:styleId="NormalWeb">
    <w:name w:val="Normal (Web)"/>
    <w:basedOn w:val="Normal"/>
    <w:uiPriority w:val="29"/>
    <w:rsid w:val="001407F6"/>
    <w:rPr>
      <w:szCs w:val="24"/>
    </w:rPr>
  </w:style>
  <w:style w:type="character" w:customStyle="1" w:styleId="SubtitleChar">
    <w:name w:val="Subtitle Char"/>
    <w:basedOn w:val="DefaultParagraphFont"/>
    <w:link w:val="Subtitle"/>
    <w:uiPriority w:val="18"/>
    <w:rsid w:val="001407F6"/>
    <w:rPr>
      <w:rFonts w:ascii="Arial Bold" w:eastAsiaTheme="majorEastAsia" w:hAnsi="Arial Bold" w:cstheme="majorBidi"/>
      <w:b/>
      <w:iCs/>
      <w:spacing w:val="15"/>
      <w:sz w:val="21"/>
      <w:szCs w:val="24"/>
      <w:lang w:val="en-GB" w:eastAsia="en-GB"/>
    </w:rPr>
  </w:style>
  <w:style w:type="character" w:styleId="BookTitle">
    <w:name w:val="Book Title"/>
    <w:basedOn w:val="DefaultParagraphFont"/>
    <w:uiPriority w:val="43"/>
    <w:rsid w:val="001407F6"/>
    <w:rPr>
      <w:b/>
      <w:bCs/>
      <w:smallCaps/>
      <w:spacing w:val="5"/>
    </w:rPr>
  </w:style>
  <w:style w:type="paragraph" w:styleId="Quote">
    <w:name w:val="Quote"/>
    <w:basedOn w:val="Normal"/>
    <w:next w:val="Normal"/>
    <w:link w:val="QuoteChar"/>
    <w:uiPriority w:val="39"/>
    <w:rsid w:val="001407F6"/>
    <w:rPr>
      <w:i/>
      <w:iCs/>
      <w:color w:val="000000" w:themeColor="text1"/>
    </w:rPr>
  </w:style>
  <w:style w:type="character" w:customStyle="1" w:styleId="QuoteChar">
    <w:name w:val="Quote Char"/>
    <w:basedOn w:val="DefaultParagraphFont"/>
    <w:link w:val="Quote"/>
    <w:uiPriority w:val="39"/>
    <w:rsid w:val="001407F6"/>
    <w:rPr>
      <w:rFonts w:ascii="Arial" w:eastAsia="Arial Unicode MS" w:hAnsi="Arial"/>
      <w:i/>
      <w:iCs/>
      <w:color w:val="000000" w:themeColor="text1"/>
      <w:sz w:val="21"/>
      <w:szCs w:val="21"/>
      <w:lang w:val="en-GB" w:eastAsia="en-GB"/>
    </w:rPr>
  </w:style>
  <w:style w:type="paragraph" w:styleId="ListParagraph">
    <w:name w:val="List Paragraph"/>
    <w:basedOn w:val="Normal"/>
    <w:uiPriority w:val="44"/>
    <w:rsid w:val="001407F6"/>
    <w:pPr>
      <w:ind w:left="720"/>
      <w:contextualSpacing/>
    </w:pPr>
  </w:style>
  <w:style w:type="character" w:customStyle="1" w:styleId="TitleChar">
    <w:name w:val="Title Char"/>
    <w:basedOn w:val="DefaultParagraphFont"/>
    <w:link w:val="Title"/>
    <w:uiPriority w:val="18"/>
    <w:rsid w:val="001407F6"/>
    <w:rPr>
      <w:rFonts w:ascii="Arial" w:eastAsiaTheme="majorEastAsia" w:hAnsi="Arial" w:cstheme="majorBidi"/>
      <w:b/>
      <w:smallCaps/>
      <w:spacing w:val="5"/>
      <w:kern w:val="28"/>
      <w:sz w:val="21"/>
      <w:szCs w:val="52"/>
      <w:lang w:val="en-GB" w:eastAsia="en-GB"/>
    </w:rPr>
  </w:style>
  <w:style w:type="paragraph" w:styleId="NoSpacing">
    <w:name w:val="No Spacing"/>
    <w:uiPriority w:val="29"/>
    <w:rsid w:val="001407F6"/>
    <w:pPr>
      <w:jc w:val="both"/>
    </w:pPr>
    <w:rPr>
      <w:rFonts w:ascii="Arial" w:eastAsia="Times New Roman" w:hAnsi="Arial"/>
      <w:sz w:val="21"/>
      <w:szCs w:val="21"/>
      <w:lang w:val="en-GB" w:eastAsia="en-GB"/>
    </w:rPr>
  </w:style>
  <w:style w:type="paragraph" w:customStyle="1" w:styleId="SchTitle">
    <w:name w:val="Sch  Title"/>
    <w:basedOn w:val="SchSubtitle"/>
    <w:next w:val="SchSubtitle"/>
    <w:uiPriority w:val="10"/>
    <w:qFormat/>
    <w:rsid w:val="001407F6"/>
    <w:pPr>
      <w:numPr>
        <w:ilvl w:val="0"/>
      </w:numPr>
    </w:pPr>
    <w:rPr>
      <w:smallCaps/>
    </w:rPr>
  </w:style>
  <w:style w:type="paragraph" w:customStyle="1" w:styleId="SchSubtitle">
    <w:name w:val="Sch  Subtitle"/>
    <w:basedOn w:val="Body"/>
    <w:next w:val="Body2"/>
    <w:uiPriority w:val="11"/>
    <w:qFormat/>
    <w:rsid w:val="001407F6"/>
    <w:pPr>
      <w:keepNext/>
      <w:numPr>
        <w:ilvl w:val="1"/>
        <w:numId w:val="17"/>
      </w:numPr>
      <w:jc w:val="center"/>
    </w:pPr>
    <w:rPr>
      <w:b/>
    </w:rPr>
  </w:style>
  <w:style w:type="paragraph" w:customStyle="1" w:styleId="SchNumber1">
    <w:name w:val="Sch Number 1"/>
    <w:basedOn w:val="Level1"/>
    <w:next w:val="Body2"/>
    <w:link w:val="SchNumber1Char"/>
    <w:uiPriority w:val="12"/>
    <w:qFormat/>
    <w:rsid w:val="001407F6"/>
    <w:pPr>
      <w:numPr>
        <w:ilvl w:val="2"/>
        <w:numId w:val="17"/>
      </w:numPr>
    </w:pPr>
  </w:style>
  <w:style w:type="paragraph" w:customStyle="1" w:styleId="SchNumber2">
    <w:name w:val="Sch Number 2"/>
    <w:basedOn w:val="Level2"/>
    <w:next w:val="Body2"/>
    <w:link w:val="SchNumber2Char"/>
    <w:uiPriority w:val="12"/>
    <w:qFormat/>
    <w:rsid w:val="001407F6"/>
    <w:pPr>
      <w:numPr>
        <w:ilvl w:val="3"/>
        <w:numId w:val="17"/>
      </w:numPr>
    </w:pPr>
  </w:style>
  <w:style w:type="paragraph" w:customStyle="1" w:styleId="SchNumber3">
    <w:name w:val="Sch Number 3"/>
    <w:basedOn w:val="Level3"/>
    <w:next w:val="Body2"/>
    <w:link w:val="SchNumber3Char"/>
    <w:uiPriority w:val="12"/>
    <w:qFormat/>
    <w:rsid w:val="001407F6"/>
    <w:pPr>
      <w:numPr>
        <w:ilvl w:val="4"/>
        <w:numId w:val="17"/>
      </w:numPr>
    </w:pPr>
  </w:style>
  <w:style w:type="paragraph" w:customStyle="1" w:styleId="SchNumber4">
    <w:name w:val="Sch Number 4"/>
    <w:basedOn w:val="Level4"/>
    <w:next w:val="Body4"/>
    <w:link w:val="SchNumber4Char"/>
    <w:uiPriority w:val="12"/>
    <w:qFormat/>
    <w:rsid w:val="001407F6"/>
    <w:pPr>
      <w:numPr>
        <w:ilvl w:val="5"/>
        <w:numId w:val="17"/>
      </w:numPr>
    </w:pPr>
  </w:style>
  <w:style w:type="paragraph" w:customStyle="1" w:styleId="SchNumber5">
    <w:name w:val="Sch Number 5"/>
    <w:basedOn w:val="Level5"/>
    <w:next w:val="Body5"/>
    <w:link w:val="SchNumber5Char"/>
    <w:uiPriority w:val="12"/>
    <w:qFormat/>
    <w:rsid w:val="001407F6"/>
    <w:pPr>
      <w:numPr>
        <w:ilvl w:val="6"/>
        <w:numId w:val="17"/>
      </w:numPr>
    </w:pPr>
  </w:style>
  <w:style w:type="paragraph" w:customStyle="1" w:styleId="SchHeading1">
    <w:name w:val="Sch Heading 1"/>
    <w:basedOn w:val="SchNumber1"/>
    <w:next w:val="Body2"/>
    <w:link w:val="SchHeading1Char"/>
    <w:uiPriority w:val="12"/>
    <w:qFormat/>
    <w:rsid w:val="001407F6"/>
    <w:pPr>
      <w:keepNext/>
    </w:pPr>
    <w:rPr>
      <w:b/>
      <w:smallCaps/>
    </w:rPr>
  </w:style>
  <w:style w:type="paragraph" w:customStyle="1" w:styleId="SchHeading2">
    <w:name w:val="Sch Heading 2"/>
    <w:basedOn w:val="SchNumber2"/>
    <w:next w:val="Body2"/>
    <w:link w:val="SchHeading2Char"/>
    <w:uiPriority w:val="12"/>
    <w:qFormat/>
    <w:rsid w:val="001407F6"/>
    <w:pPr>
      <w:keepNext/>
    </w:pPr>
    <w:rPr>
      <w:b/>
    </w:rPr>
  </w:style>
  <w:style w:type="paragraph" w:customStyle="1" w:styleId="Heading1Restart">
    <w:name w:val="Heading 1 Restart"/>
    <w:basedOn w:val="Heading1"/>
    <w:next w:val="Body2"/>
    <w:link w:val="Heading1RestartChar"/>
    <w:uiPriority w:val="13"/>
    <w:semiHidden/>
    <w:rsid w:val="001407F6"/>
    <w:pPr>
      <w:numPr>
        <w:numId w:val="0"/>
      </w:numPr>
      <w:tabs>
        <w:tab w:val="left" w:pos="709"/>
      </w:tabs>
      <w:ind w:left="709" w:hanging="709"/>
    </w:pPr>
  </w:style>
  <w:style w:type="character" w:customStyle="1" w:styleId="Heading1RestartChar">
    <w:name w:val="Heading 1 Restart Char"/>
    <w:link w:val="Heading1Restart"/>
    <w:uiPriority w:val="13"/>
    <w:semiHidden/>
    <w:rsid w:val="001407F6"/>
    <w:rPr>
      <w:rFonts w:ascii="Arial" w:eastAsia="Arial Unicode MS" w:hAnsi="Arial"/>
      <w:b/>
      <w:smallCaps/>
      <w:sz w:val="21"/>
      <w:szCs w:val="21"/>
      <w:lang w:val="en-GB" w:eastAsia="en-GB"/>
    </w:rPr>
  </w:style>
  <w:style w:type="paragraph" w:customStyle="1" w:styleId="Heading2Restart">
    <w:name w:val="Heading 2 Restart"/>
    <w:basedOn w:val="Heading2"/>
    <w:next w:val="Body2"/>
    <w:link w:val="Heading2RestartChar"/>
    <w:uiPriority w:val="13"/>
    <w:semiHidden/>
    <w:rsid w:val="001407F6"/>
    <w:pPr>
      <w:numPr>
        <w:ilvl w:val="0"/>
        <w:numId w:val="0"/>
      </w:numPr>
      <w:tabs>
        <w:tab w:val="left" w:pos="709"/>
      </w:tabs>
      <w:ind w:left="709" w:hanging="709"/>
    </w:pPr>
  </w:style>
  <w:style w:type="paragraph" w:customStyle="1" w:styleId="Heading3Restart">
    <w:name w:val="Heading 3 Restart"/>
    <w:basedOn w:val="Heading3"/>
    <w:next w:val="Body3"/>
    <w:link w:val="Heading3RestartChar"/>
    <w:uiPriority w:val="13"/>
    <w:semiHidden/>
    <w:qFormat/>
    <w:rsid w:val="001407F6"/>
    <w:pPr>
      <w:numPr>
        <w:ilvl w:val="0"/>
        <w:numId w:val="0"/>
      </w:numPr>
      <w:ind w:left="1418" w:hanging="709"/>
    </w:pPr>
  </w:style>
  <w:style w:type="character" w:customStyle="1" w:styleId="Heading3RestartChar">
    <w:name w:val="Heading 3 Restart Char"/>
    <w:link w:val="Heading3Restart"/>
    <w:uiPriority w:val="13"/>
    <w:semiHidden/>
    <w:rsid w:val="001407F6"/>
    <w:rPr>
      <w:rFonts w:ascii="Arial" w:eastAsia="Arial Unicode MS" w:hAnsi="Arial"/>
      <w:b/>
      <w:sz w:val="21"/>
      <w:szCs w:val="21"/>
      <w:lang w:val="en-GB" w:eastAsia="en-GB"/>
    </w:rPr>
  </w:style>
  <w:style w:type="character" w:customStyle="1" w:styleId="BodyChar">
    <w:name w:val="Body Char"/>
    <w:basedOn w:val="DefaultParagraphFont"/>
    <w:link w:val="Body"/>
    <w:uiPriority w:val="17"/>
    <w:rsid w:val="001407F6"/>
    <w:rPr>
      <w:rFonts w:ascii="Arial" w:eastAsia="Arial Unicode MS" w:hAnsi="Arial"/>
      <w:sz w:val="21"/>
      <w:szCs w:val="21"/>
      <w:lang w:val="en-GB" w:eastAsia="en-GB"/>
    </w:rPr>
  </w:style>
  <w:style w:type="character" w:customStyle="1" w:styleId="Body1Char">
    <w:name w:val="Body 1 Char"/>
    <w:basedOn w:val="BodyChar"/>
    <w:link w:val="Body1"/>
    <w:rsid w:val="001407F6"/>
    <w:rPr>
      <w:rFonts w:ascii="Arial" w:eastAsia="Arial Unicode MS" w:hAnsi="Arial"/>
      <w:sz w:val="21"/>
      <w:szCs w:val="21"/>
      <w:lang w:val="en-GB" w:eastAsia="en-GB"/>
    </w:rPr>
  </w:style>
  <w:style w:type="character" w:customStyle="1" w:styleId="Heading2Char">
    <w:name w:val="Heading 2 Char"/>
    <w:aliases w:val="Nivel X.1 Char,h2 Char,Subhead A Char"/>
    <w:basedOn w:val="Level2Char"/>
    <w:link w:val="Heading2"/>
    <w:uiPriority w:val="4"/>
    <w:rsid w:val="001407F6"/>
    <w:rPr>
      <w:rFonts w:ascii="Arial" w:eastAsia="Arial Unicode MS" w:hAnsi="Arial"/>
      <w:b/>
      <w:sz w:val="21"/>
      <w:szCs w:val="21"/>
      <w:lang w:val="en-GB" w:eastAsia="en-GB"/>
    </w:rPr>
  </w:style>
  <w:style w:type="character" w:customStyle="1" w:styleId="Heading2RestartChar">
    <w:name w:val="Heading 2 Restart Char"/>
    <w:basedOn w:val="Heading2Char"/>
    <w:link w:val="Heading2Restart"/>
    <w:uiPriority w:val="13"/>
    <w:semiHidden/>
    <w:rsid w:val="001407F6"/>
    <w:rPr>
      <w:rFonts w:ascii="Arial" w:eastAsia="Arial Unicode MS" w:hAnsi="Arial"/>
      <w:b/>
      <w:sz w:val="21"/>
      <w:szCs w:val="21"/>
      <w:lang w:val="en-GB" w:eastAsia="en-GB"/>
    </w:rPr>
  </w:style>
  <w:style w:type="numbering" w:customStyle="1" w:styleId="SchCustomList">
    <w:name w:val="Sch Custom List"/>
    <w:basedOn w:val="NoList"/>
    <w:uiPriority w:val="99"/>
    <w:rsid w:val="001407F6"/>
    <w:pPr>
      <w:numPr>
        <w:numId w:val="17"/>
      </w:numPr>
    </w:pPr>
  </w:style>
  <w:style w:type="character" w:customStyle="1" w:styleId="Body3Char">
    <w:name w:val="Body 3 Char"/>
    <w:basedOn w:val="Body2Char"/>
    <w:link w:val="Body3"/>
    <w:rsid w:val="001407F6"/>
    <w:rPr>
      <w:rFonts w:ascii="Arial" w:eastAsia="Arial Unicode MS" w:hAnsi="Arial"/>
      <w:sz w:val="21"/>
      <w:szCs w:val="21"/>
      <w:lang w:val="en-GB" w:eastAsia="en-GB"/>
    </w:rPr>
  </w:style>
  <w:style w:type="character" w:customStyle="1" w:styleId="Body4Char">
    <w:name w:val="Body 4 Char"/>
    <w:basedOn w:val="Body3Char"/>
    <w:link w:val="Body4"/>
    <w:rsid w:val="001407F6"/>
    <w:rPr>
      <w:rFonts w:ascii="Arial" w:eastAsia="Arial Unicode MS" w:hAnsi="Arial"/>
      <w:sz w:val="21"/>
      <w:szCs w:val="21"/>
      <w:lang w:val="en-GB" w:eastAsia="en-GB"/>
    </w:rPr>
  </w:style>
  <w:style w:type="character" w:customStyle="1" w:styleId="Body5Char">
    <w:name w:val="Body 5 Char"/>
    <w:basedOn w:val="Body4Char"/>
    <w:link w:val="Body5"/>
    <w:rsid w:val="001407F6"/>
    <w:rPr>
      <w:rFonts w:ascii="Arial" w:eastAsia="Arial Unicode MS" w:hAnsi="Arial"/>
      <w:sz w:val="21"/>
      <w:szCs w:val="21"/>
      <w:lang w:val="en-GB" w:eastAsia="en-GB"/>
    </w:rPr>
  </w:style>
  <w:style w:type="character" w:customStyle="1" w:styleId="Level1Char">
    <w:name w:val="Level 1 Char"/>
    <w:basedOn w:val="Body1Char"/>
    <w:link w:val="Level1"/>
    <w:uiPriority w:val="6"/>
    <w:rsid w:val="001407F6"/>
    <w:rPr>
      <w:rFonts w:ascii="Arial" w:eastAsia="Arial Unicode MS" w:hAnsi="Arial"/>
      <w:sz w:val="21"/>
      <w:szCs w:val="21"/>
      <w:lang w:val="en-GB" w:eastAsia="en-GB"/>
    </w:rPr>
  </w:style>
  <w:style w:type="character" w:customStyle="1" w:styleId="Heading1Char">
    <w:name w:val="Heading 1 Char"/>
    <w:aliases w:val="h1 Char"/>
    <w:basedOn w:val="Level1Char"/>
    <w:link w:val="Heading1"/>
    <w:uiPriority w:val="4"/>
    <w:rsid w:val="001407F6"/>
    <w:rPr>
      <w:rFonts w:ascii="Arial" w:eastAsia="Arial Unicode MS" w:hAnsi="Arial"/>
      <w:b/>
      <w:smallCaps/>
      <w:sz w:val="21"/>
      <w:szCs w:val="21"/>
      <w:lang w:val="en-GB" w:eastAsia="en-GB"/>
    </w:rPr>
  </w:style>
  <w:style w:type="character" w:customStyle="1" w:styleId="Level3Char">
    <w:name w:val="Level 3 Char"/>
    <w:basedOn w:val="Body3Char"/>
    <w:link w:val="Level3"/>
    <w:uiPriority w:val="6"/>
    <w:rsid w:val="001407F6"/>
    <w:rPr>
      <w:rFonts w:ascii="Arial" w:eastAsia="Arial Unicode MS" w:hAnsi="Arial"/>
      <w:sz w:val="21"/>
      <w:szCs w:val="21"/>
      <w:lang w:val="en-GB" w:eastAsia="en-GB"/>
    </w:rPr>
  </w:style>
  <w:style w:type="character" w:customStyle="1" w:styleId="Heading3Char">
    <w:name w:val="Heading 3 Char"/>
    <w:aliases w:val="Nivel X.X.1 Char,h3 Char,H3 Char,H31 Char,H32 Char,Subhead B Char"/>
    <w:basedOn w:val="Level3Char"/>
    <w:link w:val="Heading3"/>
    <w:uiPriority w:val="4"/>
    <w:rsid w:val="001407F6"/>
    <w:rPr>
      <w:rFonts w:ascii="Arial" w:eastAsia="Arial Unicode MS" w:hAnsi="Arial"/>
      <w:b/>
      <w:sz w:val="21"/>
      <w:szCs w:val="21"/>
      <w:lang w:val="en-GB" w:eastAsia="en-GB"/>
    </w:rPr>
  </w:style>
  <w:style w:type="character" w:customStyle="1" w:styleId="Level4Char">
    <w:name w:val="Level 4 Char"/>
    <w:basedOn w:val="Body4Char"/>
    <w:link w:val="Level4"/>
    <w:uiPriority w:val="6"/>
    <w:rsid w:val="001407F6"/>
    <w:rPr>
      <w:rFonts w:ascii="Arial" w:eastAsia="Arial Unicode MS" w:hAnsi="Arial"/>
      <w:sz w:val="21"/>
      <w:szCs w:val="21"/>
      <w:lang w:val="en-GB" w:eastAsia="en-GB"/>
    </w:rPr>
  </w:style>
  <w:style w:type="character" w:customStyle="1" w:styleId="Heading4Char">
    <w:name w:val="Heading 4 Char"/>
    <w:aliases w:val="Nivel X.X.X.1 Char"/>
    <w:basedOn w:val="Level4Char"/>
    <w:link w:val="Heading4"/>
    <w:uiPriority w:val="5"/>
    <w:rsid w:val="001407F6"/>
    <w:rPr>
      <w:rFonts w:ascii="Arial Bold" w:eastAsia="Arial Unicode MS" w:hAnsi="Arial Bold"/>
      <w:b/>
      <w:sz w:val="21"/>
      <w:szCs w:val="21"/>
      <w:lang w:val="en-GB" w:eastAsia="en-GB"/>
    </w:rPr>
  </w:style>
  <w:style w:type="character" w:customStyle="1" w:styleId="Heading5Char">
    <w:name w:val="Heading 5 Char"/>
    <w:basedOn w:val="DefaultParagraphFont"/>
    <w:link w:val="Heading5"/>
    <w:uiPriority w:val="5"/>
    <w:rsid w:val="001407F6"/>
    <w:rPr>
      <w:rFonts w:ascii="Arial" w:eastAsia="Arial Unicode MS" w:hAnsi="Arial"/>
      <w:sz w:val="22"/>
      <w:szCs w:val="21"/>
      <w:lang w:val="en-GB" w:eastAsia="en-GB"/>
    </w:rPr>
  </w:style>
  <w:style w:type="character" w:customStyle="1" w:styleId="Level5Char">
    <w:name w:val="Level 5 Char"/>
    <w:basedOn w:val="Body5Char"/>
    <w:link w:val="Level5"/>
    <w:uiPriority w:val="6"/>
    <w:rsid w:val="001407F6"/>
    <w:rPr>
      <w:rFonts w:ascii="Arial" w:eastAsia="Arial Unicode MS" w:hAnsi="Arial"/>
      <w:sz w:val="21"/>
      <w:szCs w:val="21"/>
      <w:lang w:val="en-GB" w:eastAsia="en-GB"/>
    </w:rPr>
  </w:style>
  <w:style w:type="character" w:customStyle="1" w:styleId="SchNumber1Char">
    <w:name w:val="Sch Number 1 Char"/>
    <w:basedOn w:val="Level1Char"/>
    <w:link w:val="SchNumber1"/>
    <w:uiPriority w:val="12"/>
    <w:rsid w:val="001407F6"/>
    <w:rPr>
      <w:rFonts w:ascii="Arial" w:eastAsia="Arial Unicode MS" w:hAnsi="Arial"/>
      <w:sz w:val="21"/>
      <w:szCs w:val="21"/>
      <w:lang w:val="en-GB" w:eastAsia="en-GB"/>
    </w:rPr>
  </w:style>
  <w:style w:type="character" w:customStyle="1" w:styleId="SchHeading1Char">
    <w:name w:val="Sch Heading 1 Char"/>
    <w:basedOn w:val="SchNumber1Char"/>
    <w:link w:val="SchHeading1"/>
    <w:uiPriority w:val="12"/>
    <w:rsid w:val="001407F6"/>
    <w:rPr>
      <w:rFonts w:ascii="Arial" w:eastAsia="Arial Unicode MS" w:hAnsi="Arial"/>
      <w:b/>
      <w:smallCaps/>
      <w:sz w:val="21"/>
      <w:szCs w:val="21"/>
      <w:lang w:val="en-GB" w:eastAsia="en-GB"/>
    </w:rPr>
  </w:style>
  <w:style w:type="character" w:customStyle="1" w:styleId="SchNumber2Char">
    <w:name w:val="Sch Number 2 Char"/>
    <w:basedOn w:val="Level2Char"/>
    <w:link w:val="SchNumber2"/>
    <w:uiPriority w:val="12"/>
    <w:rsid w:val="001407F6"/>
    <w:rPr>
      <w:rFonts w:ascii="Arial" w:eastAsia="Arial Unicode MS" w:hAnsi="Arial"/>
      <w:sz w:val="21"/>
      <w:szCs w:val="21"/>
      <w:lang w:val="en-GB" w:eastAsia="en-GB"/>
    </w:rPr>
  </w:style>
  <w:style w:type="character" w:customStyle="1" w:styleId="SchHeading2Char">
    <w:name w:val="Sch Heading 2 Char"/>
    <w:basedOn w:val="SchNumber2Char"/>
    <w:link w:val="SchHeading2"/>
    <w:uiPriority w:val="12"/>
    <w:rsid w:val="001407F6"/>
    <w:rPr>
      <w:rFonts w:ascii="Arial" w:eastAsia="Arial Unicode MS" w:hAnsi="Arial"/>
      <w:b/>
      <w:sz w:val="21"/>
      <w:szCs w:val="21"/>
      <w:lang w:val="en-GB" w:eastAsia="en-GB"/>
    </w:rPr>
  </w:style>
  <w:style w:type="character" w:customStyle="1" w:styleId="SchNumber3Char">
    <w:name w:val="Sch Number 3 Char"/>
    <w:basedOn w:val="Level3Char"/>
    <w:link w:val="SchNumber3"/>
    <w:uiPriority w:val="12"/>
    <w:rsid w:val="001407F6"/>
    <w:rPr>
      <w:rFonts w:ascii="Arial" w:eastAsia="Arial Unicode MS" w:hAnsi="Arial"/>
      <w:sz w:val="21"/>
      <w:szCs w:val="21"/>
      <w:lang w:val="en-GB" w:eastAsia="en-GB"/>
    </w:rPr>
  </w:style>
  <w:style w:type="character" w:customStyle="1" w:styleId="SchNumber4Char">
    <w:name w:val="Sch Number 4 Char"/>
    <w:basedOn w:val="Level4Char"/>
    <w:link w:val="SchNumber4"/>
    <w:uiPriority w:val="12"/>
    <w:rsid w:val="001407F6"/>
    <w:rPr>
      <w:rFonts w:ascii="Arial" w:eastAsia="Arial Unicode MS" w:hAnsi="Arial"/>
      <w:sz w:val="21"/>
      <w:szCs w:val="21"/>
      <w:lang w:val="en-GB" w:eastAsia="en-GB"/>
    </w:rPr>
  </w:style>
  <w:style w:type="character" w:customStyle="1" w:styleId="SchNumber5Char">
    <w:name w:val="Sch Number 5 Char"/>
    <w:basedOn w:val="Level5Char"/>
    <w:link w:val="SchNumber5"/>
    <w:uiPriority w:val="12"/>
    <w:rsid w:val="001407F6"/>
    <w:rPr>
      <w:rFonts w:ascii="Arial" w:eastAsia="Arial Unicode MS" w:hAnsi="Arial"/>
      <w:sz w:val="21"/>
      <w:szCs w:val="21"/>
      <w:lang w:val="en-GB" w:eastAsia="en-GB"/>
    </w:rPr>
  </w:style>
  <w:style w:type="paragraph" w:customStyle="1" w:styleId="SchHeading3">
    <w:name w:val="Sch Heading 3"/>
    <w:basedOn w:val="SchNumber3"/>
    <w:next w:val="Body3"/>
    <w:link w:val="SchHeading3Char"/>
    <w:uiPriority w:val="12"/>
    <w:qFormat/>
    <w:rsid w:val="001407F6"/>
    <w:pPr>
      <w:keepNext/>
    </w:pPr>
    <w:rPr>
      <w:b/>
    </w:rPr>
  </w:style>
  <w:style w:type="character" w:customStyle="1" w:styleId="SchHeading3Char">
    <w:name w:val="Sch Heading 3 Char"/>
    <w:basedOn w:val="SchNumber3Char"/>
    <w:link w:val="SchHeading3"/>
    <w:uiPriority w:val="12"/>
    <w:rsid w:val="001407F6"/>
    <w:rPr>
      <w:rFonts w:ascii="Arial" w:eastAsia="Arial Unicode MS" w:hAnsi="Arial"/>
      <w:b/>
      <w:sz w:val="21"/>
      <w:szCs w:val="21"/>
      <w:lang w:val="en-GB" w:eastAsia="en-GB"/>
    </w:rPr>
  </w:style>
  <w:style w:type="paragraph" w:customStyle="1" w:styleId="Parts">
    <w:name w:val="Parts"/>
    <w:basedOn w:val="Body1"/>
    <w:next w:val="Body1"/>
    <w:uiPriority w:val="12"/>
    <w:qFormat/>
    <w:rsid w:val="001407F6"/>
    <w:pPr>
      <w:keepNext/>
      <w:jc w:val="center"/>
    </w:pPr>
    <w:rPr>
      <w:b/>
    </w:rPr>
  </w:style>
  <w:style w:type="paragraph" w:customStyle="1" w:styleId="Address2">
    <w:name w:val="Address 2"/>
    <w:basedOn w:val="Normal"/>
    <w:uiPriority w:val="17"/>
    <w:rsid w:val="001407F6"/>
    <w:rPr>
      <w:rFonts w:eastAsia="Times New Roman"/>
      <w:sz w:val="14"/>
    </w:rPr>
  </w:style>
  <w:style w:type="paragraph" w:customStyle="1" w:styleId="address3">
    <w:name w:val="address 3"/>
    <w:basedOn w:val="Address2"/>
    <w:uiPriority w:val="17"/>
    <w:rsid w:val="001407F6"/>
    <w:pPr>
      <w:spacing w:after="120" w:line="240" w:lineRule="auto"/>
    </w:pPr>
    <w:rPr>
      <w:sz w:val="12"/>
    </w:rPr>
  </w:style>
  <w:style w:type="paragraph" w:customStyle="1" w:styleId="SchHeading1Restart">
    <w:name w:val="Sch Heading 1 Restart"/>
    <w:basedOn w:val="SchHeading1"/>
    <w:next w:val="Body2"/>
    <w:link w:val="SchHeading1RestartChar"/>
    <w:uiPriority w:val="13"/>
    <w:semiHidden/>
    <w:rsid w:val="001407F6"/>
    <w:pPr>
      <w:numPr>
        <w:ilvl w:val="0"/>
        <w:numId w:val="0"/>
      </w:numPr>
      <w:tabs>
        <w:tab w:val="left" w:pos="709"/>
      </w:tabs>
    </w:pPr>
  </w:style>
  <w:style w:type="character" w:customStyle="1" w:styleId="SchHeading1RestartChar">
    <w:name w:val="Sch Heading 1 Restart Char"/>
    <w:basedOn w:val="SchHeading1Char"/>
    <w:link w:val="SchHeading1Restart"/>
    <w:uiPriority w:val="13"/>
    <w:semiHidden/>
    <w:rsid w:val="001407F6"/>
    <w:rPr>
      <w:rFonts w:ascii="Arial" w:eastAsia="Arial Unicode MS" w:hAnsi="Arial"/>
      <w:b/>
      <w:smallCaps/>
      <w:sz w:val="21"/>
      <w:szCs w:val="21"/>
      <w:lang w:val="en-GB" w:eastAsia="en-GB"/>
    </w:rPr>
  </w:style>
  <w:style w:type="paragraph" w:customStyle="1" w:styleId="SchHeading2Restart">
    <w:name w:val="Sch Heading 2 Restart"/>
    <w:basedOn w:val="SchHeading2"/>
    <w:next w:val="Body2"/>
    <w:link w:val="SchHeading2RestartChar"/>
    <w:uiPriority w:val="13"/>
    <w:semiHidden/>
    <w:rsid w:val="001407F6"/>
    <w:pPr>
      <w:numPr>
        <w:ilvl w:val="0"/>
        <w:numId w:val="0"/>
      </w:numPr>
      <w:tabs>
        <w:tab w:val="left" w:pos="709"/>
      </w:tabs>
    </w:pPr>
  </w:style>
  <w:style w:type="character" w:customStyle="1" w:styleId="SchHeading2RestartChar">
    <w:name w:val="Sch Heading 2 Restart Char"/>
    <w:basedOn w:val="SchHeading2Char"/>
    <w:link w:val="SchHeading2Restart"/>
    <w:uiPriority w:val="13"/>
    <w:semiHidden/>
    <w:rsid w:val="001407F6"/>
    <w:rPr>
      <w:rFonts w:ascii="Arial" w:eastAsia="Arial Unicode MS" w:hAnsi="Arial"/>
      <w:b/>
      <w:sz w:val="21"/>
      <w:szCs w:val="21"/>
      <w:lang w:val="en-GB" w:eastAsia="en-GB"/>
    </w:rPr>
  </w:style>
  <w:style w:type="paragraph" w:customStyle="1" w:styleId="SchHeading3Restart">
    <w:name w:val="Sch Heading 3 Restart"/>
    <w:basedOn w:val="SchHeading3"/>
    <w:next w:val="Body3"/>
    <w:link w:val="SchHeading3RestartChar"/>
    <w:uiPriority w:val="13"/>
    <w:semiHidden/>
    <w:rsid w:val="001407F6"/>
    <w:pPr>
      <w:numPr>
        <w:ilvl w:val="0"/>
        <w:numId w:val="0"/>
      </w:numPr>
      <w:tabs>
        <w:tab w:val="left" w:pos="1418"/>
      </w:tabs>
    </w:pPr>
  </w:style>
  <w:style w:type="character" w:customStyle="1" w:styleId="SchHeading3RestartChar">
    <w:name w:val="Sch Heading 3 Restart Char"/>
    <w:basedOn w:val="SchHeading3Char"/>
    <w:link w:val="SchHeading3Restart"/>
    <w:uiPriority w:val="13"/>
    <w:semiHidden/>
    <w:rsid w:val="001407F6"/>
    <w:rPr>
      <w:rFonts w:ascii="Arial" w:eastAsia="Arial Unicode MS" w:hAnsi="Arial"/>
      <w:b/>
      <w:sz w:val="21"/>
      <w:szCs w:val="21"/>
      <w:lang w:val="en-GB" w:eastAsia="en-GB"/>
    </w:rPr>
  </w:style>
  <w:style w:type="paragraph" w:customStyle="1" w:styleId="FooterInfo">
    <w:name w:val="FooterInfo"/>
    <w:basedOn w:val="Normal"/>
    <w:next w:val="Footer"/>
    <w:link w:val="FooterInfoChar"/>
    <w:rsid w:val="00736D91"/>
    <w:pPr>
      <w:tabs>
        <w:tab w:val="center" w:pos="4536"/>
        <w:tab w:val="right" w:pos="9073"/>
      </w:tabs>
    </w:pPr>
  </w:style>
  <w:style w:type="character" w:customStyle="1" w:styleId="FooterInfoChar">
    <w:name w:val="FooterInfo Char"/>
    <w:basedOn w:val="Level2Char"/>
    <w:link w:val="FooterInfo"/>
    <w:rsid w:val="00736D91"/>
    <w:rPr>
      <w:rFonts w:ascii="Arial" w:eastAsia="Arial Unicode MS" w:hAnsi="Arial"/>
      <w:sz w:val="21"/>
      <w:szCs w:val="21"/>
      <w:lang w:val="en-GB" w:eastAsia="en-GB"/>
    </w:rPr>
  </w:style>
  <w:style w:type="paragraph" w:styleId="Revision">
    <w:name w:val="Revision"/>
    <w:hidden/>
    <w:uiPriority w:val="99"/>
    <w:semiHidden/>
    <w:rsid w:val="000A7F7A"/>
    <w:rPr>
      <w:rFonts w:ascii="Arial" w:eastAsia="Arial Unicode MS" w:hAnsi="Arial"/>
      <w:sz w:val="21"/>
      <w:szCs w:val="21"/>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489816">
      <w:bodyDiv w:val="1"/>
      <w:marLeft w:val="0"/>
      <w:marRight w:val="0"/>
      <w:marTop w:val="0"/>
      <w:marBottom w:val="0"/>
      <w:divBdr>
        <w:top w:val="none" w:sz="0" w:space="0" w:color="auto"/>
        <w:left w:val="none" w:sz="0" w:space="0" w:color="auto"/>
        <w:bottom w:val="none" w:sz="0" w:space="0" w:color="auto"/>
        <w:right w:val="none" w:sz="0" w:space="0" w:color="auto"/>
      </w:divBdr>
    </w:div>
    <w:div w:id="1028026503">
      <w:bodyDiv w:val="1"/>
      <w:marLeft w:val="0"/>
      <w:marRight w:val="0"/>
      <w:marTop w:val="0"/>
      <w:marBottom w:val="0"/>
      <w:divBdr>
        <w:top w:val="none" w:sz="0" w:space="0" w:color="auto"/>
        <w:left w:val="none" w:sz="0" w:space="0" w:color="auto"/>
        <w:bottom w:val="none" w:sz="0" w:space="0" w:color="auto"/>
        <w:right w:val="none" w:sz="0" w:space="0" w:color="auto"/>
      </w:divBdr>
    </w:div>
    <w:div w:id="1913657892">
      <w:bodyDiv w:val="1"/>
      <w:marLeft w:val="0"/>
      <w:marRight w:val="0"/>
      <w:marTop w:val="0"/>
      <w:marBottom w:val="0"/>
      <w:divBdr>
        <w:top w:val="none" w:sz="0" w:space="0" w:color="auto"/>
        <w:left w:val="none" w:sz="0" w:space="0" w:color="auto"/>
        <w:bottom w:val="none" w:sz="0" w:space="0" w:color="auto"/>
        <w:right w:val="none" w:sz="0" w:space="0" w:color="auto"/>
      </w:divBdr>
    </w:div>
    <w:div w:id="1990590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templates\blank%20docu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ustomdocument xmlns="http://hoganlovells.com/word2010/custom">
  <fields>
    <field id="Author" dmfield="AUTHOR_ID" type="string">GARCIAPA</field>
    <field id="AuthorName" dmfield="" type="string"/>
    <field id="ClientNumber" dmfield="CLIENT_ID" type="string">1N9999</field>
    <field id="MatterNumber" dmfield="MATTER_ID" type="string">000260</field>
    <field id="DocumentType" dmfield="TYPE_ID" type="string">OTH</field>
    <field id="DocumentTitle" dmfield="DOCNAME" type="string"/>
    <field id="DocumentNumber" dmfield="DOCNUM" type="string">515477</field>
    <field id="Library" dmfield="" type="string">MDRLIB01</field>
    <field id="Version" dmfield="" type="string">5</field>
    <field id="Language" dmfield="" type="string"/>
    <field id="Office" dmfield="" type="string"/>
    <field id="PaperTypeFirst" dmfield="" type="string"/>
    <field id="PaperTypeCont" dmfield="" type="string"/>
    <field id="ExcludeFooterUpdate" dmfield="" type="string">False</field>
    <field id="IncludeFooterAuthor" dmfield="" type="string">True</field>
    <field id="FooterType" dmfield="" type="string">Continuation Page Footer</field>
    <field id="LtrDocNo" dmfield="" type="">515477</field>
    <field id="FirstPageHeaded" dmfield="" type="">False</field>
    <field id="ContPage" dmfield="" type="">False</field>
    <field id="DraftSpacing" dmfield="" type="">False</field>
    <field id="DocID" dmfield="" type="">MDRLIB01/GARCIAPA/515477.5</field>
    <field id="FirmName" dmfield="" type="">Hogan Lovells</field>
  </fields>
</customdocument>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5AB115-A982-4769-8D0E-1FE07D45E1A3}">
  <ds:schemaRefs>
    <ds:schemaRef ds:uri="http://hoganlovells.com/word2010/custom"/>
  </ds:schemaRefs>
</ds:datastoreItem>
</file>

<file path=customXml/itemProps2.xml><?xml version="1.0" encoding="utf-8"?>
<ds:datastoreItem xmlns:ds="http://schemas.openxmlformats.org/officeDocument/2006/customXml" ds:itemID="{1DA79D1A-9E00-A140-B26D-3E7F4BD18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C:\Custom\templates\blank document.dotm</Template>
  <TotalTime>0</TotalTime>
  <Pages>18</Pages>
  <Words>6489</Words>
  <Characters>36988</Characters>
  <Application>Microsoft Office Word</Application>
  <DocSecurity>0</DocSecurity>
  <Lines>308</Lines>
  <Paragraphs>86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CLIENT - Version 4</vt:lpstr>
      <vt:lpstr>CLIENT - Version 4</vt:lpstr>
    </vt:vector>
  </TitlesOfParts>
  <LinksUpToDate>false</LinksUpToDate>
  <CharactersWithSpaces>43391</CharactersWithSpaces>
  <SharedDoc>false</SharedDoc>
  <HLinks>
    <vt:vector size="234" baseType="variant">
      <vt:variant>
        <vt:i4>1966135</vt:i4>
      </vt:variant>
      <vt:variant>
        <vt:i4>230</vt:i4>
      </vt:variant>
      <vt:variant>
        <vt:i4>0</vt:i4>
      </vt:variant>
      <vt:variant>
        <vt:i4>5</vt:i4>
      </vt:variant>
      <vt:variant>
        <vt:lpwstr/>
      </vt:variant>
      <vt:variant>
        <vt:lpwstr>_Toc375319040</vt:lpwstr>
      </vt:variant>
      <vt:variant>
        <vt:i4>1638455</vt:i4>
      </vt:variant>
      <vt:variant>
        <vt:i4>224</vt:i4>
      </vt:variant>
      <vt:variant>
        <vt:i4>0</vt:i4>
      </vt:variant>
      <vt:variant>
        <vt:i4>5</vt:i4>
      </vt:variant>
      <vt:variant>
        <vt:lpwstr/>
      </vt:variant>
      <vt:variant>
        <vt:lpwstr>_Toc375319039</vt:lpwstr>
      </vt:variant>
      <vt:variant>
        <vt:i4>1638455</vt:i4>
      </vt:variant>
      <vt:variant>
        <vt:i4>218</vt:i4>
      </vt:variant>
      <vt:variant>
        <vt:i4>0</vt:i4>
      </vt:variant>
      <vt:variant>
        <vt:i4>5</vt:i4>
      </vt:variant>
      <vt:variant>
        <vt:lpwstr/>
      </vt:variant>
      <vt:variant>
        <vt:lpwstr>_Toc375319038</vt:lpwstr>
      </vt:variant>
      <vt:variant>
        <vt:i4>1638455</vt:i4>
      </vt:variant>
      <vt:variant>
        <vt:i4>212</vt:i4>
      </vt:variant>
      <vt:variant>
        <vt:i4>0</vt:i4>
      </vt:variant>
      <vt:variant>
        <vt:i4>5</vt:i4>
      </vt:variant>
      <vt:variant>
        <vt:lpwstr/>
      </vt:variant>
      <vt:variant>
        <vt:lpwstr>_Toc375319037</vt:lpwstr>
      </vt:variant>
      <vt:variant>
        <vt:i4>1638455</vt:i4>
      </vt:variant>
      <vt:variant>
        <vt:i4>206</vt:i4>
      </vt:variant>
      <vt:variant>
        <vt:i4>0</vt:i4>
      </vt:variant>
      <vt:variant>
        <vt:i4>5</vt:i4>
      </vt:variant>
      <vt:variant>
        <vt:lpwstr/>
      </vt:variant>
      <vt:variant>
        <vt:lpwstr>_Toc375319035</vt:lpwstr>
      </vt:variant>
      <vt:variant>
        <vt:i4>1638455</vt:i4>
      </vt:variant>
      <vt:variant>
        <vt:i4>200</vt:i4>
      </vt:variant>
      <vt:variant>
        <vt:i4>0</vt:i4>
      </vt:variant>
      <vt:variant>
        <vt:i4>5</vt:i4>
      </vt:variant>
      <vt:variant>
        <vt:lpwstr/>
      </vt:variant>
      <vt:variant>
        <vt:lpwstr>_Toc375319033</vt:lpwstr>
      </vt:variant>
      <vt:variant>
        <vt:i4>1638455</vt:i4>
      </vt:variant>
      <vt:variant>
        <vt:i4>194</vt:i4>
      </vt:variant>
      <vt:variant>
        <vt:i4>0</vt:i4>
      </vt:variant>
      <vt:variant>
        <vt:i4>5</vt:i4>
      </vt:variant>
      <vt:variant>
        <vt:lpwstr/>
      </vt:variant>
      <vt:variant>
        <vt:lpwstr>_Toc375319032</vt:lpwstr>
      </vt:variant>
      <vt:variant>
        <vt:i4>1638455</vt:i4>
      </vt:variant>
      <vt:variant>
        <vt:i4>188</vt:i4>
      </vt:variant>
      <vt:variant>
        <vt:i4>0</vt:i4>
      </vt:variant>
      <vt:variant>
        <vt:i4>5</vt:i4>
      </vt:variant>
      <vt:variant>
        <vt:lpwstr/>
      </vt:variant>
      <vt:variant>
        <vt:lpwstr>_Toc375319031</vt:lpwstr>
      </vt:variant>
      <vt:variant>
        <vt:i4>1638455</vt:i4>
      </vt:variant>
      <vt:variant>
        <vt:i4>182</vt:i4>
      </vt:variant>
      <vt:variant>
        <vt:i4>0</vt:i4>
      </vt:variant>
      <vt:variant>
        <vt:i4>5</vt:i4>
      </vt:variant>
      <vt:variant>
        <vt:lpwstr/>
      </vt:variant>
      <vt:variant>
        <vt:lpwstr>_Toc375319030</vt:lpwstr>
      </vt:variant>
      <vt:variant>
        <vt:i4>1572919</vt:i4>
      </vt:variant>
      <vt:variant>
        <vt:i4>176</vt:i4>
      </vt:variant>
      <vt:variant>
        <vt:i4>0</vt:i4>
      </vt:variant>
      <vt:variant>
        <vt:i4>5</vt:i4>
      </vt:variant>
      <vt:variant>
        <vt:lpwstr/>
      </vt:variant>
      <vt:variant>
        <vt:lpwstr>_Toc375319029</vt:lpwstr>
      </vt:variant>
      <vt:variant>
        <vt:i4>1572919</vt:i4>
      </vt:variant>
      <vt:variant>
        <vt:i4>170</vt:i4>
      </vt:variant>
      <vt:variant>
        <vt:i4>0</vt:i4>
      </vt:variant>
      <vt:variant>
        <vt:i4>5</vt:i4>
      </vt:variant>
      <vt:variant>
        <vt:lpwstr/>
      </vt:variant>
      <vt:variant>
        <vt:lpwstr>_Toc375319028</vt:lpwstr>
      </vt:variant>
      <vt:variant>
        <vt:i4>1572919</vt:i4>
      </vt:variant>
      <vt:variant>
        <vt:i4>164</vt:i4>
      </vt:variant>
      <vt:variant>
        <vt:i4>0</vt:i4>
      </vt:variant>
      <vt:variant>
        <vt:i4>5</vt:i4>
      </vt:variant>
      <vt:variant>
        <vt:lpwstr/>
      </vt:variant>
      <vt:variant>
        <vt:lpwstr>_Toc375319027</vt:lpwstr>
      </vt:variant>
      <vt:variant>
        <vt:i4>1572919</vt:i4>
      </vt:variant>
      <vt:variant>
        <vt:i4>158</vt:i4>
      </vt:variant>
      <vt:variant>
        <vt:i4>0</vt:i4>
      </vt:variant>
      <vt:variant>
        <vt:i4>5</vt:i4>
      </vt:variant>
      <vt:variant>
        <vt:lpwstr/>
      </vt:variant>
      <vt:variant>
        <vt:lpwstr>_Toc375319026</vt:lpwstr>
      </vt:variant>
      <vt:variant>
        <vt:i4>1572919</vt:i4>
      </vt:variant>
      <vt:variant>
        <vt:i4>152</vt:i4>
      </vt:variant>
      <vt:variant>
        <vt:i4>0</vt:i4>
      </vt:variant>
      <vt:variant>
        <vt:i4>5</vt:i4>
      </vt:variant>
      <vt:variant>
        <vt:lpwstr/>
      </vt:variant>
      <vt:variant>
        <vt:lpwstr>_Toc375319025</vt:lpwstr>
      </vt:variant>
      <vt:variant>
        <vt:i4>1572919</vt:i4>
      </vt:variant>
      <vt:variant>
        <vt:i4>146</vt:i4>
      </vt:variant>
      <vt:variant>
        <vt:i4>0</vt:i4>
      </vt:variant>
      <vt:variant>
        <vt:i4>5</vt:i4>
      </vt:variant>
      <vt:variant>
        <vt:lpwstr/>
      </vt:variant>
      <vt:variant>
        <vt:lpwstr>_Toc375319024</vt:lpwstr>
      </vt:variant>
      <vt:variant>
        <vt:i4>1572919</vt:i4>
      </vt:variant>
      <vt:variant>
        <vt:i4>140</vt:i4>
      </vt:variant>
      <vt:variant>
        <vt:i4>0</vt:i4>
      </vt:variant>
      <vt:variant>
        <vt:i4>5</vt:i4>
      </vt:variant>
      <vt:variant>
        <vt:lpwstr/>
      </vt:variant>
      <vt:variant>
        <vt:lpwstr>_Toc375319023</vt:lpwstr>
      </vt:variant>
      <vt:variant>
        <vt:i4>1572919</vt:i4>
      </vt:variant>
      <vt:variant>
        <vt:i4>134</vt:i4>
      </vt:variant>
      <vt:variant>
        <vt:i4>0</vt:i4>
      </vt:variant>
      <vt:variant>
        <vt:i4>5</vt:i4>
      </vt:variant>
      <vt:variant>
        <vt:lpwstr/>
      </vt:variant>
      <vt:variant>
        <vt:lpwstr>_Toc375319022</vt:lpwstr>
      </vt:variant>
      <vt:variant>
        <vt:i4>1572919</vt:i4>
      </vt:variant>
      <vt:variant>
        <vt:i4>128</vt:i4>
      </vt:variant>
      <vt:variant>
        <vt:i4>0</vt:i4>
      </vt:variant>
      <vt:variant>
        <vt:i4>5</vt:i4>
      </vt:variant>
      <vt:variant>
        <vt:lpwstr/>
      </vt:variant>
      <vt:variant>
        <vt:lpwstr>_Toc375319021</vt:lpwstr>
      </vt:variant>
      <vt:variant>
        <vt:i4>1572919</vt:i4>
      </vt:variant>
      <vt:variant>
        <vt:i4>122</vt:i4>
      </vt:variant>
      <vt:variant>
        <vt:i4>0</vt:i4>
      </vt:variant>
      <vt:variant>
        <vt:i4>5</vt:i4>
      </vt:variant>
      <vt:variant>
        <vt:lpwstr/>
      </vt:variant>
      <vt:variant>
        <vt:lpwstr>_Toc375319020</vt:lpwstr>
      </vt:variant>
      <vt:variant>
        <vt:i4>1769527</vt:i4>
      </vt:variant>
      <vt:variant>
        <vt:i4>116</vt:i4>
      </vt:variant>
      <vt:variant>
        <vt:i4>0</vt:i4>
      </vt:variant>
      <vt:variant>
        <vt:i4>5</vt:i4>
      </vt:variant>
      <vt:variant>
        <vt:lpwstr/>
      </vt:variant>
      <vt:variant>
        <vt:lpwstr>_Toc375319019</vt:lpwstr>
      </vt:variant>
      <vt:variant>
        <vt:i4>1769527</vt:i4>
      </vt:variant>
      <vt:variant>
        <vt:i4>110</vt:i4>
      </vt:variant>
      <vt:variant>
        <vt:i4>0</vt:i4>
      </vt:variant>
      <vt:variant>
        <vt:i4>5</vt:i4>
      </vt:variant>
      <vt:variant>
        <vt:lpwstr/>
      </vt:variant>
      <vt:variant>
        <vt:lpwstr>_Toc375319018</vt:lpwstr>
      </vt:variant>
      <vt:variant>
        <vt:i4>1769527</vt:i4>
      </vt:variant>
      <vt:variant>
        <vt:i4>104</vt:i4>
      </vt:variant>
      <vt:variant>
        <vt:i4>0</vt:i4>
      </vt:variant>
      <vt:variant>
        <vt:i4>5</vt:i4>
      </vt:variant>
      <vt:variant>
        <vt:lpwstr/>
      </vt:variant>
      <vt:variant>
        <vt:lpwstr>_Toc375319017</vt:lpwstr>
      </vt:variant>
      <vt:variant>
        <vt:i4>1769527</vt:i4>
      </vt:variant>
      <vt:variant>
        <vt:i4>98</vt:i4>
      </vt:variant>
      <vt:variant>
        <vt:i4>0</vt:i4>
      </vt:variant>
      <vt:variant>
        <vt:i4>5</vt:i4>
      </vt:variant>
      <vt:variant>
        <vt:lpwstr/>
      </vt:variant>
      <vt:variant>
        <vt:lpwstr>_Toc375319016</vt:lpwstr>
      </vt:variant>
      <vt:variant>
        <vt:i4>1769527</vt:i4>
      </vt:variant>
      <vt:variant>
        <vt:i4>92</vt:i4>
      </vt:variant>
      <vt:variant>
        <vt:i4>0</vt:i4>
      </vt:variant>
      <vt:variant>
        <vt:i4>5</vt:i4>
      </vt:variant>
      <vt:variant>
        <vt:lpwstr/>
      </vt:variant>
      <vt:variant>
        <vt:lpwstr>_Toc375319015</vt:lpwstr>
      </vt:variant>
      <vt:variant>
        <vt:i4>1769527</vt:i4>
      </vt:variant>
      <vt:variant>
        <vt:i4>86</vt:i4>
      </vt:variant>
      <vt:variant>
        <vt:i4>0</vt:i4>
      </vt:variant>
      <vt:variant>
        <vt:i4>5</vt:i4>
      </vt:variant>
      <vt:variant>
        <vt:lpwstr/>
      </vt:variant>
      <vt:variant>
        <vt:lpwstr>_Toc375319014</vt:lpwstr>
      </vt:variant>
      <vt:variant>
        <vt:i4>1769527</vt:i4>
      </vt:variant>
      <vt:variant>
        <vt:i4>80</vt:i4>
      </vt:variant>
      <vt:variant>
        <vt:i4>0</vt:i4>
      </vt:variant>
      <vt:variant>
        <vt:i4>5</vt:i4>
      </vt:variant>
      <vt:variant>
        <vt:lpwstr/>
      </vt:variant>
      <vt:variant>
        <vt:lpwstr>_Toc375319013</vt:lpwstr>
      </vt:variant>
      <vt:variant>
        <vt:i4>1769527</vt:i4>
      </vt:variant>
      <vt:variant>
        <vt:i4>74</vt:i4>
      </vt:variant>
      <vt:variant>
        <vt:i4>0</vt:i4>
      </vt:variant>
      <vt:variant>
        <vt:i4>5</vt:i4>
      </vt:variant>
      <vt:variant>
        <vt:lpwstr/>
      </vt:variant>
      <vt:variant>
        <vt:lpwstr>_Toc375319012</vt:lpwstr>
      </vt:variant>
      <vt:variant>
        <vt:i4>1769527</vt:i4>
      </vt:variant>
      <vt:variant>
        <vt:i4>68</vt:i4>
      </vt:variant>
      <vt:variant>
        <vt:i4>0</vt:i4>
      </vt:variant>
      <vt:variant>
        <vt:i4>5</vt:i4>
      </vt:variant>
      <vt:variant>
        <vt:lpwstr/>
      </vt:variant>
      <vt:variant>
        <vt:lpwstr>_Toc375319011</vt:lpwstr>
      </vt:variant>
      <vt:variant>
        <vt:i4>1769527</vt:i4>
      </vt:variant>
      <vt:variant>
        <vt:i4>62</vt:i4>
      </vt:variant>
      <vt:variant>
        <vt:i4>0</vt:i4>
      </vt:variant>
      <vt:variant>
        <vt:i4>5</vt:i4>
      </vt:variant>
      <vt:variant>
        <vt:lpwstr/>
      </vt:variant>
      <vt:variant>
        <vt:lpwstr>_Toc375319010</vt:lpwstr>
      </vt:variant>
      <vt:variant>
        <vt:i4>1703991</vt:i4>
      </vt:variant>
      <vt:variant>
        <vt:i4>56</vt:i4>
      </vt:variant>
      <vt:variant>
        <vt:i4>0</vt:i4>
      </vt:variant>
      <vt:variant>
        <vt:i4>5</vt:i4>
      </vt:variant>
      <vt:variant>
        <vt:lpwstr/>
      </vt:variant>
      <vt:variant>
        <vt:lpwstr>_Toc375319009</vt:lpwstr>
      </vt:variant>
      <vt:variant>
        <vt:i4>1703991</vt:i4>
      </vt:variant>
      <vt:variant>
        <vt:i4>50</vt:i4>
      </vt:variant>
      <vt:variant>
        <vt:i4>0</vt:i4>
      </vt:variant>
      <vt:variant>
        <vt:i4>5</vt:i4>
      </vt:variant>
      <vt:variant>
        <vt:lpwstr/>
      </vt:variant>
      <vt:variant>
        <vt:lpwstr>_Toc375319008</vt:lpwstr>
      </vt:variant>
      <vt:variant>
        <vt:i4>1703991</vt:i4>
      </vt:variant>
      <vt:variant>
        <vt:i4>44</vt:i4>
      </vt:variant>
      <vt:variant>
        <vt:i4>0</vt:i4>
      </vt:variant>
      <vt:variant>
        <vt:i4>5</vt:i4>
      </vt:variant>
      <vt:variant>
        <vt:lpwstr/>
      </vt:variant>
      <vt:variant>
        <vt:lpwstr>_Toc375319007</vt:lpwstr>
      </vt:variant>
      <vt:variant>
        <vt:i4>1703991</vt:i4>
      </vt:variant>
      <vt:variant>
        <vt:i4>38</vt:i4>
      </vt:variant>
      <vt:variant>
        <vt:i4>0</vt:i4>
      </vt:variant>
      <vt:variant>
        <vt:i4>5</vt:i4>
      </vt:variant>
      <vt:variant>
        <vt:lpwstr/>
      </vt:variant>
      <vt:variant>
        <vt:lpwstr>_Toc375319006</vt:lpwstr>
      </vt:variant>
      <vt:variant>
        <vt:i4>1703991</vt:i4>
      </vt:variant>
      <vt:variant>
        <vt:i4>32</vt:i4>
      </vt:variant>
      <vt:variant>
        <vt:i4>0</vt:i4>
      </vt:variant>
      <vt:variant>
        <vt:i4>5</vt:i4>
      </vt:variant>
      <vt:variant>
        <vt:lpwstr/>
      </vt:variant>
      <vt:variant>
        <vt:lpwstr>_Toc375319005</vt:lpwstr>
      </vt:variant>
      <vt:variant>
        <vt:i4>1703991</vt:i4>
      </vt:variant>
      <vt:variant>
        <vt:i4>26</vt:i4>
      </vt:variant>
      <vt:variant>
        <vt:i4>0</vt:i4>
      </vt:variant>
      <vt:variant>
        <vt:i4>5</vt:i4>
      </vt:variant>
      <vt:variant>
        <vt:lpwstr/>
      </vt:variant>
      <vt:variant>
        <vt:lpwstr>_Toc375319004</vt:lpwstr>
      </vt:variant>
      <vt:variant>
        <vt:i4>1703991</vt:i4>
      </vt:variant>
      <vt:variant>
        <vt:i4>20</vt:i4>
      </vt:variant>
      <vt:variant>
        <vt:i4>0</vt:i4>
      </vt:variant>
      <vt:variant>
        <vt:i4>5</vt:i4>
      </vt:variant>
      <vt:variant>
        <vt:lpwstr/>
      </vt:variant>
      <vt:variant>
        <vt:lpwstr>_Toc375319003</vt:lpwstr>
      </vt:variant>
      <vt:variant>
        <vt:i4>1703991</vt:i4>
      </vt:variant>
      <vt:variant>
        <vt:i4>14</vt:i4>
      </vt:variant>
      <vt:variant>
        <vt:i4>0</vt:i4>
      </vt:variant>
      <vt:variant>
        <vt:i4>5</vt:i4>
      </vt:variant>
      <vt:variant>
        <vt:lpwstr/>
      </vt:variant>
      <vt:variant>
        <vt:lpwstr>_Toc375319002</vt:lpwstr>
      </vt:variant>
      <vt:variant>
        <vt:i4>1703991</vt:i4>
      </vt:variant>
      <vt:variant>
        <vt:i4>8</vt:i4>
      </vt:variant>
      <vt:variant>
        <vt:i4>0</vt:i4>
      </vt:variant>
      <vt:variant>
        <vt:i4>5</vt:i4>
      </vt:variant>
      <vt:variant>
        <vt:lpwstr/>
      </vt:variant>
      <vt:variant>
        <vt:lpwstr>_Toc375319001</vt:lpwstr>
      </vt:variant>
      <vt:variant>
        <vt:i4>1703991</vt:i4>
      </vt:variant>
      <vt:variant>
        <vt:i4>2</vt:i4>
      </vt:variant>
      <vt:variant>
        <vt:i4>0</vt:i4>
      </vt:variant>
      <vt:variant>
        <vt:i4>5</vt:i4>
      </vt:variant>
      <vt:variant>
        <vt:lpwstr/>
      </vt:variant>
      <vt:variant>
        <vt:lpwstr>_Toc375319000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 Version 4</dc:title>
  <dc:creator/>
  <cp:lastModifiedBy/>
  <cp:revision>1</cp:revision>
  <cp:lastPrinted>2009-03-12T12:22:00Z</cp:lastPrinted>
  <dcterms:created xsi:type="dcterms:W3CDTF">2019-11-18T21:50:00Z</dcterms:created>
  <dcterms:modified xsi:type="dcterms:W3CDTF">2019-11-18T21:50:00Z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StdFooter">
    <vt:lpwstr>True</vt:lpwstr>
  </property>
  <property fmtid="{D5CDD505-2E9C-101B-9397-08002B2CF9AE}" pid="4" name="FooterType">
    <vt:lpwstr>Doc ID and firm name</vt:lpwstr>
  </property>
</Properties>
</file>